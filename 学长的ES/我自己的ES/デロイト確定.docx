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BD264" w14:textId="77777777" w:rsidR="0092551F" w:rsidRDefault="0092551F" w:rsidP="00CD6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left"/>
        <w:rPr>
          <w:ins w:id="0" w:author="ト超逸" w:date="2020-01-27T01:50:00Z"/>
          <w:rFonts w:ascii="Lucida Grande" w:hAnsi="Lucida Grande" w:cs="Lucida Grande"/>
          <w:color w:val="1D1D1D"/>
          <w:kern w:val="0"/>
          <w:sz w:val="26"/>
          <w:szCs w:val="26"/>
        </w:rPr>
      </w:pPr>
      <w:bookmarkStart w:id="1" w:name="_GoBack"/>
      <w:bookmarkEnd w:id="1"/>
    </w:p>
    <w:p w14:paraId="1FCE3CFB" w14:textId="5A16976B" w:rsidR="00CD6ED3" w:rsidRDefault="00CD6ED3" w:rsidP="00CD6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left"/>
        <w:rPr>
          <w:rFonts w:ascii="Lato-Regular" w:eastAsia="PingFang SC" w:hAnsi="Lato-Regular" w:cs="Lato-Regular"/>
          <w:color w:val="1D1D1D"/>
          <w:kern w:val="0"/>
          <w:sz w:val="26"/>
          <w:szCs w:val="26"/>
        </w:rPr>
      </w:pPr>
      <w:r>
        <w:rPr>
          <w:rFonts w:ascii="Lucida Grande" w:hAnsi="Lucida Grande" w:cs="Lucida Grande"/>
          <w:color w:val="1D1D1D"/>
          <w:kern w:val="0"/>
          <w:sz w:val="26"/>
          <w:szCs w:val="26"/>
        </w:rPr>
        <w:t>■</w:t>
      </w:r>
      <w:r>
        <w:rPr>
          <w:rFonts w:ascii="PingFang SC" w:eastAsia="PingFang SC" w:hAnsi="Lucida Grande" w:cs="PingFang SC" w:hint="eastAsia"/>
          <w:color w:val="1D1D1D"/>
          <w:kern w:val="0"/>
          <w:sz w:val="26"/>
          <w:szCs w:val="26"/>
        </w:rPr>
        <w:t xml:space="preserve">　提交内容确认</w:t>
      </w:r>
    </w:p>
    <w:p w14:paraId="46063E61" w14:textId="77777777" w:rsidR="00CD6ED3" w:rsidRDefault="00CD6ED3" w:rsidP="00CD6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left"/>
        <w:rPr>
          <w:rFonts w:ascii="Lato-Regular" w:eastAsia="PingFang SC" w:hAnsi="Lato-Regular" w:cs="Lato-Regular"/>
          <w:color w:val="1D1D1D"/>
          <w:kern w:val="0"/>
          <w:sz w:val="26"/>
          <w:szCs w:val="26"/>
        </w:rPr>
      </w:pPr>
      <w:r>
        <w:rPr>
          <w:rFonts w:ascii="Lato-Regular" w:eastAsia="PingFang SC" w:hAnsi="Lato-Regular" w:cs="Lato-Regular"/>
          <w:color w:val="1D1D1D"/>
          <w:kern w:val="0"/>
          <w:sz w:val="26"/>
          <w:szCs w:val="26"/>
        </w:rPr>
        <w:t xml:space="preserve"> ==========</w:t>
      </w:r>
    </w:p>
    <w:p w14:paraId="7893D6DE" w14:textId="77777777" w:rsidR="00CD6ED3" w:rsidRDefault="00CD6ED3" w:rsidP="00CD6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left"/>
        <w:rPr>
          <w:rFonts w:ascii="Lato-Regular" w:eastAsia="PingFang SC" w:hAnsi="Lato-Regular" w:cs="Lato-Regular"/>
          <w:color w:val="1D1D1D"/>
          <w:kern w:val="0"/>
          <w:sz w:val="26"/>
          <w:szCs w:val="26"/>
        </w:rPr>
      </w:pPr>
      <w:r>
        <w:rPr>
          <w:rFonts w:ascii="Lato-Regular" w:eastAsia="PingFang SC" w:hAnsi="Lato-Regular" w:cs="Lato-Regular"/>
          <w:color w:val="1D1D1D"/>
          <w:kern w:val="0"/>
          <w:sz w:val="26"/>
          <w:szCs w:val="26"/>
        </w:rPr>
        <w:t xml:space="preserve"> - </w:t>
      </w:r>
      <w:r>
        <w:rPr>
          <w:rFonts w:ascii="PingFang SC" w:eastAsia="PingFang SC" w:hAnsi="Lato-Regular" w:cs="PingFang SC" w:hint="eastAsia"/>
          <w:color w:val="1D1D1D"/>
          <w:kern w:val="0"/>
          <w:sz w:val="26"/>
          <w:szCs w:val="26"/>
        </w:rPr>
        <w:t>【提交日期】</w:t>
      </w:r>
      <w:r>
        <w:rPr>
          <w:rFonts w:ascii="Lato-Regular" w:eastAsia="PingFang SC" w:hAnsi="Lato-Regular" w:cs="Lato-Regular"/>
          <w:color w:val="1D1D1D"/>
          <w:kern w:val="0"/>
          <w:sz w:val="26"/>
          <w:szCs w:val="26"/>
        </w:rPr>
        <w:t xml:space="preserve"> 1/25/2020 2:33:22</w:t>
      </w:r>
    </w:p>
    <w:p w14:paraId="5AA6F55D" w14:textId="77777777" w:rsidR="00CD6ED3" w:rsidRDefault="00CD6ED3" w:rsidP="00CD6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left"/>
        <w:rPr>
          <w:rFonts w:ascii="Lato-Regular" w:eastAsia="PingFang SC" w:hAnsi="Lato-Regular" w:cs="Lato-Regular"/>
          <w:color w:val="1D1D1D"/>
          <w:kern w:val="0"/>
          <w:sz w:val="26"/>
          <w:szCs w:val="26"/>
        </w:rPr>
      </w:pPr>
      <w:r>
        <w:rPr>
          <w:rFonts w:ascii="Lato-Regular" w:eastAsia="PingFang SC" w:hAnsi="Lato-Regular" w:cs="Lato-Regular"/>
          <w:color w:val="1D1D1D"/>
          <w:kern w:val="0"/>
          <w:sz w:val="26"/>
          <w:szCs w:val="26"/>
        </w:rPr>
        <w:t xml:space="preserve"> - </w:t>
      </w:r>
      <w:r>
        <w:rPr>
          <w:rFonts w:ascii="PingFang SC" w:eastAsia="PingFang SC" w:hAnsi="Lato-Regular" w:cs="PingFang SC" w:hint="eastAsia"/>
          <w:color w:val="1D1D1D"/>
          <w:kern w:val="0"/>
          <w:sz w:val="26"/>
          <w:szCs w:val="26"/>
        </w:rPr>
        <w:t>【</w:t>
      </w:r>
      <w:r>
        <w:rPr>
          <w:rFonts w:ascii="Lato-Regular" w:eastAsia="PingFang SC" w:hAnsi="Lato-Regular" w:cs="Lato-Regular"/>
          <w:color w:val="1D1D1D"/>
          <w:kern w:val="0"/>
          <w:sz w:val="26"/>
          <w:szCs w:val="26"/>
        </w:rPr>
        <w:t>ES</w:t>
      </w:r>
      <w:r>
        <w:rPr>
          <w:rFonts w:ascii="PingFang SC" w:eastAsia="PingFang SC" w:hAnsi="Lato-Regular" w:cs="PingFang SC" w:hint="eastAsia"/>
          <w:color w:val="1D1D1D"/>
          <w:kern w:val="0"/>
          <w:sz w:val="26"/>
          <w:szCs w:val="26"/>
        </w:rPr>
        <w:t>选考种类】</w:t>
      </w:r>
      <w:r>
        <w:rPr>
          <w:rFonts w:ascii="Lato-Regular" w:eastAsia="PingFang SC" w:hAnsi="Lato-Regular" w:cs="Lato-Regular"/>
          <w:color w:val="1D1D1D"/>
          <w:kern w:val="0"/>
          <w:sz w:val="26"/>
          <w:szCs w:val="26"/>
        </w:rPr>
        <w:t xml:space="preserve"> </w:t>
      </w:r>
      <w:r>
        <w:rPr>
          <w:rFonts w:ascii="PingFang SC" w:eastAsia="PingFang SC" w:hAnsi="Lato-Regular" w:cs="PingFang SC" w:hint="eastAsia"/>
          <w:color w:val="1D1D1D"/>
          <w:kern w:val="0"/>
          <w:sz w:val="26"/>
          <w:szCs w:val="26"/>
        </w:rPr>
        <w:t>正选考</w:t>
      </w:r>
    </w:p>
    <w:p w14:paraId="521FCE38" w14:textId="77777777" w:rsidR="00CD6ED3" w:rsidRDefault="00CD6ED3" w:rsidP="00CD6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left"/>
        <w:rPr>
          <w:rFonts w:ascii="Lato-Regular" w:eastAsia="PingFang SC" w:hAnsi="Lato-Regular" w:cs="Lato-Regular"/>
          <w:color w:val="1D1D1D"/>
          <w:kern w:val="0"/>
          <w:sz w:val="26"/>
          <w:szCs w:val="26"/>
        </w:rPr>
      </w:pPr>
      <w:r>
        <w:rPr>
          <w:rFonts w:ascii="Lato-Regular" w:eastAsia="PingFang SC" w:hAnsi="Lato-Regular" w:cs="Lato-Regular"/>
          <w:color w:val="1D1D1D"/>
          <w:kern w:val="0"/>
          <w:sz w:val="26"/>
          <w:szCs w:val="26"/>
        </w:rPr>
        <w:t xml:space="preserve"> - </w:t>
      </w:r>
      <w:r>
        <w:rPr>
          <w:rFonts w:ascii="PingFang SC" w:eastAsia="PingFang SC" w:hAnsi="Lato-Regular" w:cs="PingFang SC" w:hint="eastAsia"/>
          <w:color w:val="1D1D1D"/>
          <w:kern w:val="0"/>
          <w:sz w:val="26"/>
          <w:szCs w:val="26"/>
        </w:rPr>
        <w:t>【</w:t>
      </w:r>
      <w:r>
        <w:rPr>
          <w:rFonts w:ascii="Lato-Regular" w:eastAsia="PingFang SC" w:hAnsi="Lato-Regular" w:cs="Lato-Regular"/>
          <w:color w:val="1D1D1D"/>
          <w:kern w:val="0"/>
          <w:sz w:val="26"/>
          <w:szCs w:val="26"/>
        </w:rPr>
        <w:t>ES</w:t>
      </w:r>
      <w:r>
        <w:rPr>
          <w:rFonts w:ascii="PingFang SC" w:eastAsia="PingFang SC" w:hAnsi="Lato-Regular" w:cs="PingFang SC" w:hint="eastAsia"/>
          <w:color w:val="1D1D1D"/>
          <w:kern w:val="0"/>
          <w:sz w:val="26"/>
          <w:szCs w:val="26"/>
        </w:rPr>
        <w:t>截止时间】</w:t>
      </w:r>
      <w:r>
        <w:rPr>
          <w:rFonts w:ascii="Lato-Regular" w:eastAsia="PingFang SC" w:hAnsi="Lato-Regular" w:cs="Lato-Regular"/>
          <w:color w:val="1D1D1D"/>
          <w:kern w:val="0"/>
          <w:sz w:val="26"/>
          <w:szCs w:val="26"/>
        </w:rPr>
        <w:t xml:space="preserve"> 1/27/2020 12:00:00 AM</w:t>
      </w:r>
    </w:p>
    <w:p w14:paraId="29372797" w14:textId="77777777" w:rsidR="00CD6ED3" w:rsidRDefault="00CD6ED3" w:rsidP="00CD6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left"/>
        <w:rPr>
          <w:rFonts w:ascii="Lato-Regular" w:eastAsia="PingFang SC" w:hAnsi="Lato-Regular" w:cs="Lato-Regular"/>
          <w:color w:val="1D1D1D"/>
          <w:kern w:val="0"/>
          <w:sz w:val="26"/>
          <w:szCs w:val="26"/>
        </w:rPr>
      </w:pPr>
      <w:r>
        <w:rPr>
          <w:rFonts w:ascii="Lato-Regular" w:eastAsia="PingFang SC" w:hAnsi="Lato-Regular" w:cs="Lato-Regular"/>
          <w:color w:val="1D1D1D"/>
          <w:kern w:val="0"/>
          <w:sz w:val="26"/>
          <w:szCs w:val="26"/>
        </w:rPr>
        <w:t xml:space="preserve"> - </w:t>
      </w:r>
      <w:r>
        <w:rPr>
          <w:rFonts w:ascii="PingFang SC" w:eastAsia="PingFang SC" w:hAnsi="Lato-Regular" w:cs="PingFang SC" w:hint="eastAsia"/>
          <w:color w:val="1D1D1D"/>
          <w:kern w:val="0"/>
          <w:sz w:val="26"/>
          <w:szCs w:val="26"/>
        </w:rPr>
        <w:t>【毕业年度】</w:t>
      </w:r>
      <w:r>
        <w:rPr>
          <w:rFonts w:ascii="Lato-Regular" w:eastAsia="PingFang SC" w:hAnsi="Lato-Regular" w:cs="Lato-Regular"/>
          <w:color w:val="1D1D1D"/>
          <w:kern w:val="0"/>
          <w:sz w:val="26"/>
          <w:szCs w:val="26"/>
        </w:rPr>
        <w:t xml:space="preserve"> 21</w:t>
      </w:r>
      <w:r>
        <w:rPr>
          <w:rFonts w:ascii="PingFang SC" w:eastAsia="PingFang SC" w:hAnsi="Lato-Regular" w:cs="PingFang SC" w:hint="eastAsia"/>
          <w:color w:val="1D1D1D"/>
          <w:kern w:val="0"/>
          <w:sz w:val="26"/>
          <w:szCs w:val="26"/>
        </w:rPr>
        <w:t>卒</w:t>
      </w:r>
    </w:p>
    <w:p w14:paraId="43F69F40" w14:textId="6C95F9CD" w:rsidR="00CD6ED3" w:rsidRDefault="00CD6ED3" w:rsidP="00CD6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left"/>
        <w:rPr>
          <w:rFonts w:ascii="Lato-Regular" w:eastAsia="PingFang SC" w:hAnsi="Lato-Regular" w:cs="Lato-Regular"/>
          <w:color w:val="1D1D1D"/>
          <w:kern w:val="0"/>
          <w:sz w:val="26"/>
          <w:szCs w:val="26"/>
        </w:rPr>
      </w:pPr>
      <w:r>
        <w:rPr>
          <w:rFonts w:ascii="Lato-Regular" w:eastAsia="PingFang SC" w:hAnsi="Lato-Regular" w:cs="Lato-Regular"/>
          <w:color w:val="1D1D1D"/>
          <w:kern w:val="0"/>
          <w:sz w:val="26"/>
          <w:szCs w:val="26"/>
        </w:rPr>
        <w:t xml:space="preserve"> - </w:t>
      </w:r>
      <w:r>
        <w:rPr>
          <w:rFonts w:ascii="PingFang SC" w:eastAsia="PingFang SC" w:hAnsi="Lato-Regular" w:cs="PingFang SC" w:hint="eastAsia"/>
          <w:color w:val="1D1D1D"/>
          <w:kern w:val="0"/>
          <w:sz w:val="26"/>
          <w:szCs w:val="26"/>
        </w:rPr>
        <w:t>【申请邮箱】</w:t>
      </w:r>
      <w:r>
        <w:rPr>
          <w:rFonts w:ascii="Lato-Regular" w:eastAsia="PingFang SC" w:hAnsi="Lato-Regular" w:cs="Lato-Regular"/>
          <w:color w:val="1D1D1D"/>
          <w:kern w:val="0"/>
          <w:sz w:val="26"/>
          <w:szCs w:val="26"/>
        </w:rPr>
        <w:t xml:space="preserve"> </w:t>
      </w:r>
      <w:r w:rsidR="00BA0873">
        <w:fldChar w:fldCharType="begin"/>
      </w:r>
      <w:ins w:id="2" w:author="ト超逸" w:date="2020-03-07T21:02:00Z">
        <w:r w:rsidR="00EC5165">
          <w:instrText>HYPERLINK "C:\\Users\\teirolulu\\Desktop\\tuchaoyi2017@gmail.com"</w:instrText>
        </w:r>
      </w:ins>
      <w:ins w:id="3" w:author="luc30752@gmail.com" w:date="2020-01-27T01:44:00Z">
        <w:del w:id="4" w:author="ト超逸" w:date="2020-03-07T21:02:00Z">
          <w:r w:rsidR="00BA0873" w:rsidDel="00EC5165">
            <w:delInstrText>HYPERLINK "file:///Users/teirolulu/Desktop/tuchaoyi2017@gmail.com"</w:delInstrText>
          </w:r>
        </w:del>
      </w:ins>
      <w:del w:id="5" w:author="ト超逸" w:date="2020-03-07T21:02:00Z">
        <w:r w:rsidR="00BA0873" w:rsidDel="00EC5165">
          <w:delInstrText xml:space="preserve"> HYPERLINK "tuchaoyi2017@gmail.com" </w:delInstrText>
        </w:r>
      </w:del>
      <w:ins w:id="6" w:author="ト超逸" w:date="2020-03-07T21:02:00Z"/>
      <w:r w:rsidR="00BA0873">
        <w:fldChar w:fldCharType="separate"/>
      </w:r>
      <w:r>
        <w:rPr>
          <w:rFonts w:ascii="Lato-Regular" w:eastAsia="PingFang SC" w:hAnsi="Lato-Regular" w:cs="Lato-Regular"/>
          <w:color w:val="1D1D1D"/>
          <w:kern w:val="0"/>
          <w:sz w:val="26"/>
          <w:szCs w:val="26"/>
        </w:rPr>
        <w:t>tuchaoyi2017@gmail.com</w:t>
      </w:r>
      <w:r w:rsidR="00BA0873">
        <w:rPr>
          <w:rFonts w:ascii="Lato-Regular" w:eastAsia="PingFang SC" w:hAnsi="Lato-Regular" w:cs="Lato-Regular"/>
          <w:color w:val="1D1D1D"/>
          <w:kern w:val="0"/>
          <w:sz w:val="26"/>
          <w:szCs w:val="26"/>
        </w:rPr>
        <w:fldChar w:fldCharType="end"/>
      </w:r>
    </w:p>
    <w:p w14:paraId="67483A75" w14:textId="77777777" w:rsidR="00CD6ED3" w:rsidRDefault="00CD6ED3" w:rsidP="00CD6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left"/>
        <w:rPr>
          <w:rFonts w:ascii="Lato-Regular" w:eastAsia="PingFang SC" w:hAnsi="Lato-Regular" w:cs="Lato-Regular"/>
          <w:color w:val="1D1D1D"/>
          <w:kern w:val="0"/>
          <w:sz w:val="26"/>
          <w:szCs w:val="26"/>
          <w:lang w:eastAsia="ja-JP"/>
        </w:rPr>
      </w:pPr>
      <w:r>
        <w:rPr>
          <w:rFonts w:ascii="Lato-Regular" w:eastAsia="PingFang SC" w:hAnsi="Lato-Regular" w:cs="Lato-Regular"/>
          <w:color w:val="1D1D1D"/>
          <w:kern w:val="0"/>
          <w:sz w:val="26"/>
          <w:szCs w:val="26"/>
        </w:rPr>
        <w:t xml:space="preserve"> </w:t>
      </w:r>
      <w:r>
        <w:rPr>
          <w:rFonts w:ascii="Lato-Regular" w:eastAsia="PingFang SC" w:hAnsi="Lato-Regular" w:cs="Lato-Regular"/>
          <w:color w:val="1D1D1D"/>
          <w:kern w:val="0"/>
          <w:sz w:val="26"/>
          <w:szCs w:val="26"/>
          <w:lang w:eastAsia="ja-JP"/>
        </w:rPr>
        <w:t xml:space="preserve">- </w:t>
      </w:r>
      <w:r>
        <w:rPr>
          <w:rFonts w:ascii="PingFang SC" w:eastAsia="PingFang SC" w:hAnsi="Lato-Regular" w:cs="PingFang SC" w:hint="eastAsia"/>
          <w:color w:val="1D1D1D"/>
          <w:kern w:val="0"/>
          <w:sz w:val="26"/>
          <w:szCs w:val="26"/>
          <w:lang w:eastAsia="ja-JP"/>
        </w:rPr>
        <w:t>【公司名称】</w:t>
      </w:r>
      <w:r>
        <w:rPr>
          <w:rFonts w:ascii="Lato-Regular" w:eastAsia="PingFang SC" w:hAnsi="Lato-Regular" w:cs="Lato-Regular"/>
          <w:color w:val="1D1D1D"/>
          <w:kern w:val="0"/>
          <w:sz w:val="26"/>
          <w:szCs w:val="26"/>
          <w:lang w:eastAsia="ja-JP"/>
        </w:rPr>
        <w:t xml:space="preserve"> </w:t>
      </w:r>
      <w:r>
        <w:rPr>
          <w:rFonts w:ascii="PingFang SC" w:eastAsia="PingFang SC" w:hAnsi="Lato-Regular" w:cs="PingFang SC" w:hint="eastAsia"/>
          <w:color w:val="1D1D1D"/>
          <w:kern w:val="0"/>
          <w:sz w:val="26"/>
          <w:szCs w:val="26"/>
          <w:lang w:eastAsia="ja-JP"/>
        </w:rPr>
        <w:t>デロイトトーマツコンサルティング</w:t>
      </w:r>
    </w:p>
    <w:p w14:paraId="58F77D09" w14:textId="77777777" w:rsidR="00CD6ED3" w:rsidRDefault="00CD6ED3" w:rsidP="00CD6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left"/>
        <w:rPr>
          <w:rFonts w:ascii="Lato-Regular" w:eastAsia="PingFang SC" w:hAnsi="Lato-Regular" w:cs="Lato-Regular"/>
          <w:color w:val="1D1D1D"/>
          <w:kern w:val="0"/>
          <w:sz w:val="26"/>
          <w:szCs w:val="26"/>
        </w:rPr>
      </w:pPr>
      <w:r>
        <w:rPr>
          <w:rFonts w:ascii="Lato-Regular" w:eastAsia="PingFang SC" w:hAnsi="Lato-Regular" w:cs="Lato-Regular"/>
          <w:color w:val="1D1D1D"/>
          <w:kern w:val="0"/>
          <w:sz w:val="26"/>
          <w:szCs w:val="26"/>
          <w:lang w:eastAsia="ja-JP"/>
        </w:rPr>
        <w:t xml:space="preserve"> </w:t>
      </w:r>
      <w:r>
        <w:rPr>
          <w:rFonts w:ascii="Lato-Regular" w:eastAsia="PingFang SC" w:hAnsi="Lato-Regular" w:cs="Lato-Regular"/>
          <w:color w:val="1D1D1D"/>
          <w:kern w:val="0"/>
          <w:sz w:val="26"/>
          <w:szCs w:val="26"/>
        </w:rPr>
        <w:t xml:space="preserve">- </w:t>
      </w:r>
      <w:r>
        <w:rPr>
          <w:rFonts w:ascii="PingFang SC" w:eastAsia="PingFang SC" w:hAnsi="Lato-Regular" w:cs="PingFang SC" w:hint="eastAsia"/>
          <w:color w:val="1D1D1D"/>
          <w:kern w:val="0"/>
          <w:sz w:val="26"/>
          <w:szCs w:val="26"/>
        </w:rPr>
        <w:t>【其他备注】</w:t>
      </w:r>
      <w:r>
        <w:rPr>
          <w:rFonts w:ascii="Lato-Regular" w:eastAsia="PingFang SC" w:hAnsi="Lato-Regular" w:cs="Lato-Regular"/>
          <w:color w:val="1D1D1D"/>
          <w:kern w:val="0"/>
          <w:sz w:val="26"/>
          <w:szCs w:val="26"/>
        </w:rPr>
        <w:t xml:space="preserve"> </w:t>
      </w:r>
      <w:r>
        <w:rPr>
          <w:rFonts w:ascii="PingFang SC" w:eastAsia="PingFang SC" w:hAnsi="Lato-Regular" w:cs="PingFang SC" w:hint="eastAsia"/>
          <w:color w:val="1D1D1D"/>
          <w:kern w:val="0"/>
          <w:sz w:val="26"/>
          <w:szCs w:val="26"/>
        </w:rPr>
        <w:t>我基本上每一个问题都多写了一些字数，请帮我删减掉一些字数谢谢，因为第二个和第四个问题都是之前写好的所以不用怎么改，可以的话能不能在</w:t>
      </w:r>
      <w:r>
        <w:rPr>
          <w:rFonts w:ascii="Lato-Regular" w:eastAsia="PingFang SC" w:hAnsi="Lato-Regular" w:cs="Lato-Regular"/>
          <w:color w:val="1D1D1D"/>
          <w:kern w:val="0"/>
          <w:sz w:val="26"/>
          <w:szCs w:val="26"/>
        </w:rPr>
        <w:t>26</w:t>
      </w:r>
      <w:r>
        <w:rPr>
          <w:rFonts w:ascii="PingFang SC" w:eastAsia="PingFang SC" w:hAnsi="Lato-Regular" w:cs="PingFang SC" w:hint="eastAsia"/>
          <w:color w:val="1D1D1D"/>
          <w:kern w:val="0"/>
          <w:sz w:val="26"/>
          <w:szCs w:val="26"/>
        </w:rPr>
        <w:t>号晚上左右帮我改好阿，实在抱歉了！</w:t>
      </w:r>
    </w:p>
    <w:p w14:paraId="298496A4" w14:textId="77777777" w:rsidR="00CD6ED3" w:rsidRDefault="00CD6ED3" w:rsidP="00CD6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left"/>
        <w:rPr>
          <w:rFonts w:ascii="Lato-Regular" w:eastAsia="PingFang SC" w:hAnsi="Lato-Regular" w:cs="Lato-Regular"/>
          <w:color w:val="1D1D1D"/>
          <w:kern w:val="0"/>
          <w:sz w:val="26"/>
          <w:szCs w:val="26"/>
          <w:lang w:eastAsia="ja-JP"/>
        </w:rPr>
      </w:pPr>
      <w:r>
        <w:rPr>
          <w:rFonts w:ascii="Lato-Regular" w:eastAsia="PingFang SC" w:hAnsi="Lato-Regular" w:cs="Lato-Regular"/>
          <w:color w:val="1D1D1D"/>
          <w:kern w:val="0"/>
          <w:sz w:val="26"/>
          <w:szCs w:val="26"/>
        </w:rPr>
        <w:t xml:space="preserve"> </w:t>
      </w:r>
      <w:r>
        <w:rPr>
          <w:rFonts w:ascii="Lato-Regular" w:eastAsia="PingFang SC" w:hAnsi="Lato-Regular" w:cs="Lato-Regular"/>
          <w:color w:val="1D1D1D"/>
          <w:kern w:val="0"/>
          <w:sz w:val="26"/>
          <w:szCs w:val="26"/>
          <w:lang w:eastAsia="ja-JP"/>
        </w:rPr>
        <w:t>==========</w:t>
      </w:r>
    </w:p>
    <w:p w14:paraId="5E93D948" w14:textId="77777777" w:rsidR="00CD6ED3" w:rsidRDefault="00CD6ED3" w:rsidP="00CD6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left"/>
        <w:rPr>
          <w:rFonts w:ascii="Lato-Regular" w:eastAsia="PingFang SC" w:hAnsi="Lato-Regular" w:cs="Lato-Regular"/>
          <w:color w:val="1D1D1D"/>
          <w:kern w:val="0"/>
          <w:sz w:val="26"/>
          <w:szCs w:val="26"/>
          <w:lang w:eastAsia="ja-JP"/>
        </w:rPr>
      </w:pPr>
      <w:r>
        <w:rPr>
          <w:rFonts w:ascii="Lato-Regular" w:eastAsia="PingFang SC" w:hAnsi="Lato-Regular" w:cs="Lato-Regular"/>
          <w:color w:val="1D1D1D"/>
          <w:kern w:val="0"/>
          <w:sz w:val="26"/>
          <w:szCs w:val="26"/>
          <w:lang w:eastAsia="ja-JP"/>
        </w:rPr>
        <w:t xml:space="preserve"> - </w:t>
      </w:r>
      <w:r>
        <w:rPr>
          <w:rFonts w:ascii="PingFang SC" w:eastAsia="PingFang SC" w:hAnsi="Lato-Regular" w:cs="PingFang SC" w:hint="eastAsia"/>
          <w:color w:val="1D1D1D"/>
          <w:kern w:val="0"/>
          <w:sz w:val="26"/>
          <w:szCs w:val="26"/>
          <w:lang w:eastAsia="ja-JP"/>
        </w:rPr>
        <w:t>【</w:t>
      </w:r>
      <w:r>
        <w:rPr>
          <w:rFonts w:ascii="Lato-Regular" w:eastAsia="PingFang SC" w:hAnsi="Lato-Regular" w:cs="Lato-Regular"/>
          <w:color w:val="1D1D1D"/>
          <w:kern w:val="0"/>
          <w:sz w:val="26"/>
          <w:szCs w:val="26"/>
          <w:lang w:eastAsia="ja-JP"/>
        </w:rPr>
        <w:t>ES</w:t>
      </w:r>
      <w:r>
        <w:rPr>
          <w:rFonts w:ascii="PingFang SC" w:eastAsia="PingFang SC" w:hAnsi="Lato-Regular" w:cs="PingFang SC" w:hint="eastAsia"/>
          <w:color w:val="1D1D1D"/>
          <w:kern w:val="0"/>
          <w:sz w:val="26"/>
          <w:szCs w:val="26"/>
          <w:lang w:eastAsia="ja-JP"/>
        </w:rPr>
        <w:t>内容】</w:t>
      </w:r>
    </w:p>
    <w:p w14:paraId="690398D6" w14:textId="77777777" w:rsidR="00CD6ED3" w:rsidRDefault="00CD6ED3" w:rsidP="00CD6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left"/>
        <w:rPr>
          <w:rFonts w:ascii="Lato-Regular" w:eastAsia="PingFang SC" w:hAnsi="Lato-Regular" w:cs="Lato-Regular"/>
          <w:color w:val="1D1D1D"/>
          <w:kern w:val="0"/>
          <w:sz w:val="26"/>
          <w:szCs w:val="26"/>
          <w:lang w:eastAsia="ja-JP"/>
        </w:rPr>
      </w:pPr>
    </w:p>
    <w:p w14:paraId="4A0B4958" w14:textId="77777777" w:rsidR="00CD6ED3" w:rsidRDefault="00CD6ED3" w:rsidP="00CD6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left"/>
        <w:rPr>
          <w:rFonts w:ascii="Lato-Regular" w:eastAsia="PingFang SC" w:hAnsi="Lato-Regular" w:cs="Lato-Regular"/>
          <w:color w:val="1D1D1D"/>
          <w:kern w:val="0"/>
          <w:sz w:val="26"/>
          <w:szCs w:val="26"/>
          <w:lang w:eastAsia="ja-JP"/>
        </w:rPr>
      </w:pPr>
      <w:r>
        <w:rPr>
          <w:rFonts w:ascii="Lato-Regular" w:eastAsia="PingFang SC" w:hAnsi="Lato-Regular" w:cs="Lato-Regular"/>
          <w:color w:val="1D1D1D"/>
          <w:kern w:val="0"/>
          <w:sz w:val="26"/>
          <w:szCs w:val="26"/>
          <w:lang w:eastAsia="ja-JP"/>
        </w:rPr>
        <w:t xml:space="preserve"> </w:t>
      </w:r>
      <w:r>
        <w:rPr>
          <w:rFonts w:ascii="PingFang SC" w:eastAsia="PingFang SC" w:hAnsi="Lato-Regular" w:cs="PingFang SC" w:hint="eastAsia"/>
          <w:color w:val="1D1D1D"/>
          <w:kern w:val="0"/>
          <w:sz w:val="26"/>
          <w:szCs w:val="26"/>
          <w:lang w:eastAsia="ja-JP"/>
        </w:rPr>
        <w:t>自己</w:t>
      </w:r>
      <w:r>
        <w:rPr>
          <w:rFonts w:ascii="Lato-Regular" w:eastAsia="PingFang SC" w:hAnsi="Lato-Regular" w:cs="Lato-Regular"/>
          <w:color w:val="1D1D1D"/>
          <w:kern w:val="0"/>
          <w:sz w:val="26"/>
          <w:szCs w:val="26"/>
          <w:lang w:eastAsia="ja-JP"/>
        </w:rPr>
        <w:t>PR</w:t>
      </w:r>
      <w:r>
        <w:rPr>
          <w:rFonts w:ascii="PingFang SC" w:eastAsia="PingFang SC" w:hAnsi="Lato-Regular" w:cs="PingFang SC" w:hint="eastAsia"/>
          <w:color w:val="1D1D1D"/>
          <w:kern w:val="0"/>
          <w:sz w:val="26"/>
          <w:szCs w:val="26"/>
          <w:lang w:eastAsia="ja-JP"/>
        </w:rPr>
        <w:t>をお願いします。</w:t>
      </w:r>
      <w:r>
        <w:rPr>
          <w:rFonts w:ascii="Lato-Regular" w:eastAsia="PingFang SC" w:hAnsi="Lato-Regular" w:cs="Lato-Regular"/>
          <w:color w:val="1D1D1D"/>
          <w:kern w:val="0"/>
          <w:sz w:val="26"/>
          <w:szCs w:val="26"/>
          <w:lang w:eastAsia="ja-JP"/>
        </w:rPr>
        <w:t>(200</w:t>
      </w:r>
      <w:r>
        <w:rPr>
          <w:rFonts w:ascii="PingFang SC" w:eastAsia="PingFang SC" w:hAnsi="Lato-Regular" w:cs="PingFang SC" w:hint="eastAsia"/>
          <w:color w:val="1D1D1D"/>
          <w:kern w:val="0"/>
          <w:sz w:val="26"/>
          <w:szCs w:val="26"/>
          <w:lang w:eastAsia="ja-JP"/>
        </w:rPr>
        <w:t>文字以下</w:t>
      </w:r>
      <w:r>
        <w:rPr>
          <w:rFonts w:ascii="Lato-Regular" w:eastAsia="PingFang SC" w:hAnsi="Lato-Regular" w:cs="Lato-Regular"/>
          <w:color w:val="1D1D1D"/>
          <w:kern w:val="0"/>
          <w:sz w:val="26"/>
          <w:szCs w:val="26"/>
          <w:lang w:eastAsia="ja-JP"/>
        </w:rPr>
        <w:t>)</w:t>
      </w:r>
    </w:p>
    <w:p w14:paraId="2E099B9F" w14:textId="0391B82B" w:rsidR="00CD6ED3" w:rsidRDefault="00CD6ED3" w:rsidP="00CD6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left"/>
        <w:rPr>
          <w:rFonts w:ascii="Lato-Regular" w:eastAsia="PingFang SC" w:hAnsi="Lato-Regular" w:cs="Lato-Regular"/>
          <w:color w:val="1D1D1D"/>
          <w:kern w:val="0"/>
          <w:sz w:val="26"/>
          <w:szCs w:val="26"/>
          <w:lang w:eastAsia="ja-JP"/>
        </w:rPr>
      </w:pPr>
      <w:r>
        <w:rPr>
          <w:rFonts w:ascii="PingFang SC" w:eastAsia="PingFang SC" w:hAnsi="Lato-Regular" w:cs="PingFang SC" w:hint="eastAsia"/>
          <w:color w:val="1D1D1D"/>
          <w:kern w:val="0"/>
          <w:sz w:val="26"/>
          <w:szCs w:val="26"/>
          <w:lang w:eastAsia="ja-JP"/>
        </w:rPr>
        <w:t>私は目標達成のために確実な計画を立て、そして結果を出せる人間</w:t>
      </w:r>
      <w:ins w:id="7" w:author="luc30752@gmail.com" w:date="2020-01-27T00:28:00Z">
        <w:r w:rsidR="00270479">
          <w:rPr>
            <w:rFonts w:ascii="PingFang SC" w:eastAsia="PingFang SC" w:hAnsi="Lato-Regular" w:cs="PingFang SC" w:hint="eastAsia"/>
            <w:color w:val="1D1D1D"/>
            <w:kern w:val="0"/>
            <w:sz w:val="26"/>
            <w:szCs w:val="26"/>
            <w:lang w:eastAsia="ja-JP"/>
          </w:rPr>
          <w:t>である</w:t>
        </w:r>
      </w:ins>
      <w:del w:id="8" w:author="luc30752@gmail.com" w:date="2020-01-27T00:28:00Z">
        <w:r w:rsidDel="00270479">
          <w:rPr>
            <w:rFonts w:ascii="PingFang SC" w:eastAsia="PingFang SC" w:hAnsi="Lato-Regular" w:cs="PingFang SC" w:hint="eastAsia"/>
            <w:color w:val="1D1D1D"/>
            <w:kern w:val="0"/>
            <w:sz w:val="26"/>
            <w:szCs w:val="26"/>
            <w:lang w:eastAsia="ja-JP"/>
          </w:rPr>
          <w:delText>だ</w:delText>
        </w:r>
      </w:del>
      <w:r>
        <w:rPr>
          <w:rFonts w:ascii="PingFang SC" w:eastAsia="PingFang SC" w:hAnsi="Lato-Regular" w:cs="PingFang SC" w:hint="eastAsia"/>
          <w:color w:val="1D1D1D"/>
          <w:kern w:val="0"/>
          <w:sz w:val="26"/>
          <w:szCs w:val="26"/>
          <w:lang w:eastAsia="ja-JP"/>
        </w:rPr>
        <w:t>。大学２年</w:t>
      </w:r>
      <w:ins w:id="9" w:author="luc30752@gmail.com" w:date="2020-01-27T00:31:00Z">
        <w:r w:rsidR="00270479">
          <w:rPr>
            <w:rFonts w:ascii="PingFang SC" w:eastAsia="PingFang SC" w:hAnsi="Lato-Regular" w:cs="PingFang SC" w:hint="eastAsia"/>
            <w:color w:val="1D1D1D"/>
            <w:kern w:val="0"/>
            <w:sz w:val="26"/>
            <w:szCs w:val="26"/>
            <w:lang w:eastAsia="ja-JP"/>
          </w:rPr>
          <w:t>生の時</w:t>
        </w:r>
      </w:ins>
      <w:del w:id="10" w:author="luc30752@gmail.com" w:date="2020-01-27T00:31:00Z">
        <w:r w:rsidDel="00270479">
          <w:rPr>
            <w:rFonts w:ascii="PingFang SC" w:eastAsia="PingFang SC" w:hAnsi="Lato-Regular" w:cs="PingFang SC" w:hint="eastAsia"/>
            <w:color w:val="1D1D1D"/>
            <w:kern w:val="0"/>
            <w:sz w:val="26"/>
            <w:szCs w:val="26"/>
            <w:lang w:eastAsia="ja-JP"/>
          </w:rPr>
          <w:delText>次</w:delText>
        </w:r>
      </w:del>
      <w:del w:id="11" w:author="luc30752@gmail.com" w:date="2020-01-27T00:32:00Z">
        <w:r w:rsidDel="00270479">
          <w:rPr>
            <w:rFonts w:ascii="PingFang SC" w:eastAsia="PingFang SC" w:hAnsi="Lato-Regular" w:cs="PingFang SC" w:hint="eastAsia"/>
            <w:color w:val="1D1D1D"/>
            <w:kern w:val="0"/>
            <w:sz w:val="26"/>
            <w:szCs w:val="26"/>
            <w:lang w:eastAsia="ja-JP"/>
          </w:rPr>
          <w:delText>に</w:delText>
        </w:r>
      </w:del>
      <w:ins w:id="12" w:author="luc30752@gmail.com" w:date="2020-01-27T00:32:00Z">
        <w:r w:rsidR="00270479">
          <w:rPr>
            <w:rFonts w:ascii="PingFang SC" w:eastAsia="PingFang SC" w:hAnsi="Lato-Regular" w:cs="PingFang SC" w:hint="eastAsia"/>
            <w:color w:val="1D1D1D"/>
            <w:kern w:val="0"/>
            <w:sz w:val="26"/>
            <w:szCs w:val="26"/>
            <w:lang w:eastAsia="ja-JP"/>
          </w:rPr>
          <w:t>、</w:t>
        </w:r>
      </w:ins>
      <w:ins w:id="13" w:author="luc30752@gmail.com" w:date="2020-01-27T00:33:00Z">
        <w:r w:rsidR="00270479">
          <w:rPr>
            <w:rFonts w:ascii="PingFang SC" w:eastAsia="PingFang SC" w:hAnsi="Lato-Regular" w:cs="PingFang SC" w:hint="eastAsia"/>
            <w:color w:val="1D1D1D"/>
            <w:kern w:val="0"/>
            <w:sz w:val="26"/>
            <w:szCs w:val="26"/>
            <w:lang w:eastAsia="ja-JP"/>
          </w:rPr>
          <w:t>日本語で</w:t>
        </w:r>
      </w:ins>
      <w:r>
        <w:rPr>
          <w:rFonts w:ascii="PingFang SC" w:eastAsia="PingFang SC" w:hAnsi="Lato-Regular" w:cs="PingFang SC" w:hint="eastAsia"/>
          <w:color w:val="1D1D1D"/>
          <w:kern w:val="0"/>
          <w:sz w:val="26"/>
          <w:szCs w:val="26"/>
          <w:lang w:eastAsia="ja-JP"/>
        </w:rPr>
        <w:t>実験</w:t>
      </w:r>
      <w:del w:id="14" w:author="luc30752@gmail.com" w:date="2020-01-27T00:31:00Z">
        <w:r w:rsidDel="00270479">
          <w:rPr>
            <w:rFonts w:ascii="PingFang SC" w:eastAsia="PingFang SC" w:hAnsi="Lato-Regular" w:cs="PingFang SC" w:hint="eastAsia"/>
            <w:color w:val="1D1D1D"/>
            <w:kern w:val="0"/>
            <w:sz w:val="26"/>
            <w:szCs w:val="26"/>
            <w:lang w:eastAsia="ja-JP"/>
          </w:rPr>
          <w:delText>プレゼンテーション</w:delText>
        </w:r>
      </w:del>
      <w:r>
        <w:rPr>
          <w:rFonts w:ascii="PingFang SC" w:eastAsia="PingFang SC" w:hAnsi="Lato-Regular" w:cs="PingFang SC" w:hint="eastAsia"/>
          <w:color w:val="1D1D1D"/>
          <w:kern w:val="0"/>
          <w:sz w:val="26"/>
          <w:szCs w:val="26"/>
          <w:lang w:eastAsia="ja-JP"/>
        </w:rPr>
        <w:t>の発表を成功させるために、私は</w:t>
      </w:r>
      <w:ins w:id="15" w:author="luc30752@gmail.com" w:date="2020-01-27T00:34:00Z">
        <w:r w:rsidR="00270479">
          <w:rPr>
            <w:rFonts w:ascii="PingFang SC" w:eastAsia="PingFang SC" w:hAnsi="Lato-Regular" w:cs="PingFang SC" w:hint="eastAsia"/>
            <w:color w:val="1D1D1D"/>
            <w:kern w:val="0"/>
            <w:sz w:val="26"/>
            <w:szCs w:val="26"/>
            <w:lang w:eastAsia="ja-JP"/>
          </w:rPr>
          <w:t>まず</w:t>
        </w:r>
      </w:ins>
      <w:del w:id="16" w:author="luc30752@gmail.com" w:date="2020-01-27T00:33:00Z">
        <w:r w:rsidDel="00270479">
          <w:rPr>
            <w:rFonts w:ascii="PingFang SC" w:eastAsia="PingFang SC" w:hAnsi="Lato-Regular" w:cs="PingFang SC" w:hint="eastAsia"/>
            <w:color w:val="1D1D1D"/>
            <w:kern w:val="0"/>
            <w:sz w:val="26"/>
            <w:szCs w:val="26"/>
            <w:lang w:eastAsia="ja-JP"/>
          </w:rPr>
          <w:delText>当日に</w:delText>
        </w:r>
      </w:del>
      <w:r>
        <w:rPr>
          <w:rFonts w:ascii="PingFang SC" w:eastAsia="PingFang SC" w:hAnsi="Lato-Regular" w:cs="PingFang SC" w:hint="eastAsia"/>
          <w:color w:val="1D1D1D"/>
          <w:kern w:val="0"/>
          <w:sz w:val="26"/>
          <w:szCs w:val="26"/>
          <w:lang w:eastAsia="ja-JP"/>
        </w:rPr>
        <w:t>発表用の原稿</w:t>
      </w:r>
      <w:ins w:id="17" w:author="luc30752@gmail.com" w:date="2020-01-27T00:33:00Z">
        <w:r w:rsidR="00270479">
          <w:rPr>
            <w:rFonts w:ascii="PingFang SC" w:eastAsia="PingFang SC" w:hAnsi="Lato-Regular" w:cs="PingFang SC" w:hint="eastAsia"/>
            <w:color w:val="1D1D1D"/>
            <w:kern w:val="0"/>
            <w:sz w:val="26"/>
            <w:szCs w:val="26"/>
            <w:lang w:eastAsia="ja-JP"/>
          </w:rPr>
          <w:t>や</w:t>
        </w:r>
      </w:ins>
      <w:del w:id="18" w:author="luc30752@gmail.com" w:date="2020-01-27T00:33:00Z">
        <w:r w:rsidDel="00270479">
          <w:rPr>
            <w:rFonts w:ascii="PingFang SC" w:eastAsia="PingFang SC" w:hAnsi="Lato-Regular" w:cs="PingFang SC" w:hint="eastAsia"/>
            <w:color w:val="1D1D1D"/>
            <w:kern w:val="0"/>
            <w:sz w:val="26"/>
            <w:szCs w:val="26"/>
            <w:lang w:eastAsia="ja-JP"/>
          </w:rPr>
          <w:delText>をしっかり準備し、また</w:delText>
        </w:r>
      </w:del>
      <w:r>
        <w:rPr>
          <w:rFonts w:ascii="PingFang SC" w:eastAsia="PingFang SC" w:hAnsi="Lato-Regular" w:cs="PingFang SC" w:hint="eastAsia"/>
          <w:color w:val="1D1D1D"/>
          <w:kern w:val="0"/>
          <w:sz w:val="26"/>
          <w:szCs w:val="26"/>
          <w:lang w:eastAsia="ja-JP"/>
        </w:rPr>
        <w:t>聞かれやすい質問の答えを</w:t>
      </w:r>
      <w:ins w:id="19" w:author="luc30752@gmail.com" w:date="2020-01-27T00:35:00Z">
        <w:r w:rsidR="00270479">
          <w:rPr>
            <w:rFonts w:ascii="PingFang SC" w:eastAsia="PingFang SC" w:hAnsi="Lato-Regular" w:cs="PingFang SC" w:hint="eastAsia"/>
            <w:color w:val="1D1D1D"/>
            <w:kern w:val="0"/>
            <w:sz w:val="26"/>
            <w:szCs w:val="26"/>
            <w:lang w:eastAsia="ja-JP"/>
          </w:rPr>
          <w:t>書いて、日本人の</w:t>
        </w:r>
      </w:ins>
      <w:ins w:id="20" w:author="luc30752@gmail.com" w:date="2020-01-27T00:36:00Z">
        <w:r w:rsidR="00270479">
          <w:rPr>
            <w:rFonts w:ascii="PingFang SC" w:eastAsia="PingFang SC" w:hAnsi="Lato-Regular" w:cs="PingFang SC" w:hint="eastAsia"/>
            <w:color w:val="1D1D1D"/>
            <w:kern w:val="0"/>
            <w:sz w:val="26"/>
            <w:szCs w:val="26"/>
            <w:lang w:eastAsia="ja-JP"/>
          </w:rPr>
          <w:t>先生からコメントを頂き、何回も繰り返して</w:t>
        </w:r>
      </w:ins>
      <w:ins w:id="21" w:author="luc30752@gmail.com" w:date="2020-01-27T00:37:00Z">
        <w:r w:rsidR="00270479">
          <w:rPr>
            <w:rFonts w:ascii="PingFang SC" w:eastAsia="PingFang SC" w:hAnsi="Lato-Regular" w:cs="PingFang SC" w:hint="eastAsia"/>
            <w:color w:val="1D1D1D"/>
            <w:kern w:val="0"/>
            <w:sz w:val="26"/>
            <w:szCs w:val="26"/>
            <w:lang w:eastAsia="ja-JP"/>
          </w:rPr>
          <w:t>完成した。そして、</w:t>
        </w:r>
      </w:ins>
      <w:ins w:id="22" w:author="luc30752@gmail.com" w:date="2020-01-27T00:39:00Z">
        <w:r w:rsidR="00764C30">
          <w:rPr>
            <w:rFonts w:ascii="PingFang SC" w:eastAsia="PingFang SC" w:hAnsi="Lato-Regular" w:cs="PingFang SC" w:hint="eastAsia"/>
            <w:color w:val="1D1D1D"/>
            <w:kern w:val="0"/>
            <w:sz w:val="26"/>
            <w:szCs w:val="26"/>
            <w:lang w:eastAsia="ja-JP"/>
          </w:rPr>
          <w:t>緊張なく</w:t>
        </w:r>
      </w:ins>
      <w:ins w:id="23" w:author="luc30752@gmail.com" w:date="2020-01-27T00:38:00Z">
        <w:r w:rsidR="00764C30">
          <w:rPr>
            <w:rFonts w:ascii="PingFang SC" w:eastAsia="PingFang SC" w:hAnsi="Lato-Regular" w:cs="PingFang SC" w:hint="eastAsia"/>
            <w:color w:val="1D1D1D"/>
            <w:kern w:val="0"/>
            <w:sz w:val="26"/>
            <w:szCs w:val="26"/>
            <w:lang w:eastAsia="ja-JP"/>
          </w:rPr>
          <w:t>流暢な</w:t>
        </w:r>
      </w:ins>
      <w:del w:id="24" w:author="luc30752@gmail.com" w:date="2020-01-27T00:37:00Z">
        <w:r w:rsidDel="00270479">
          <w:rPr>
            <w:rFonts w:ascii="PingFang SC" w:eastAsia="PingFang SC" w:hAnsi="Lato-Regular" w:cs="PingFang SC" w:hint="eastAsia"/>
            <w:color w:val="1D1D1D"/>
            <w:kern w:val="0"/>
            <w:sz w:val="26"/>
            <w:szCs w:val="26"/>
            <w:lang w:eastAsia="ja-JP"/>
          </w:rPr>
          <w:delText>準備していた。ところが、当時の私にはまだ</w:delText>
        </w:r>
      </w:del>
      <w:r>
        <w:rPr>
          <w:rFonts w:ascii="PingFang SC" w:eastAsia="PingFang SC" w:hAnsi="Lato-Regular" w:cs="PingFang SC" w:hint="eastAsia"/>
          <w:color w:val="1D1D1D"/>
          <w:kern w:val="0"/>
          <w:sz w:val="26"/>
          <w:szCs w:val="26"/>
          <w:lang w:eastAsia="ja-JP"/>
        </w:rPr>
        <w:t>日本語</w:t>
      </w:r>
      <w:ins w:id="25" w:author="luc30752@gmail.com" w:date="2020-01-27T00:38:00Z">
        <w:r w:rsidR="00764C30">
          <w:rPr>
            <w:rFonts w:ascii="PingFang SC" w:eastAsia="PingFang SC" w:hAnsi="Lato-Regular" w:cs="PingFang SC" w:hint="eastAsia"/>
            <w:color w:val="1D1D1D"/>
            <w:kern w:val="0"/>
            <w:sz w:val="26"/>
            <w:szCs w:val="26"/>
            <w:lang w:eastAsia="ja-JP"/>
          </w:rPr>
          <w:t>で</w:t>
        </w:r>
      </w:ins>
      <w:ins w:id="26" w:author="luc30752@gmail.com" w:date="2020-01-27T00:39:00Z">
        <w:r w:rsidR="00764C30">
          <w:rPr>
            <w:rFonts w:ascii="PingFang SC" w:eastAsia="PingFang SC" w:hAnsi="Lato-Regular" w:cs="PingFang SC" w:hint="eastAsia"/>
            <w:color w:val="1D1D1D"/>
            <w:kern w:val="0"/>
            <w:sz w:val="26"/>
            <w:szCs w:val="26"/>
            <w:lang w:eastAsia="ja-JP"/>
          </w:rPr>
          <w:t>発表</w:t>
        </w:r>
      </w:ins>
      <w:ins w:id="27" w:author="luc30752@gmail.com" w:date="2020-01-27T01:41:00Z">
        <w:r w:rsidR="00BA0873">
          <w:rPr>
            <w:rFonts w:ascii="PingFang SC" w:eastAsia="PingFang SC" w:hAnsi="Lato-Regular" w:cs="PingFang SC" w:hint="eastAsia"/>
            <w:color w:val="1D1D1D"/>
            <w:kern w:val="0"/>
            <w:sz w:val="26"/>
            <w:szCs w:val="26"/>
            <w:lang w:eastAsia="ja-JP"/>
          </w:rPr>
          <w:t>できる</w:t>
        </w:r>
      </w:ins>
      <w:ins w:id="28" w:author="luc30752@gmail.com" w:date="2020-01-27T00:39:00Z">
        <w:r w:rsidR="00764C30">
          <w:rPr>
            <w:rFonts w:ascii="PingFang SC" w:eastAsia="PingFang SC" w:hAnsi="Lato-Regular" w:cs="PingFang SC" w:hint="eastAsia"/>
            <w:color w:val="1D1D1D"/>
            <w:kern w:val="0"/>
            <w:sz w:val="26"/>
            <w:szCs w:val="26"/>
            <w:lang w:eastAsia="ja-JP"/>
          </w:rPr>
          <w:t>ために、</w:t>
        </w:r>
      </w:ins>
      <w:del w:id="29" w:author="luc30752@gmail.com" w:date="2020-01-27T00:37:00Z">
        <w:r w:rsidDel="00270479">
          <w:rPr>
            <w:rFonts w:ascii="PingFang SC" w:eastAsia="PingFang SC" w:hAnsi="Lato-Regular" w:cs="PingFang SC" w:hint="eastAsia"/>
            <w:color w:val="1D1D1D"/>
            <w:kern w:val="0"/>
            <w:sz w:val="26"/>
            <w:szCs w:val="26"/>
            <w:lang w:eastAsia="ja-JP"/>
          </w:rPr>
          <w:delText>が</w:delText>
        </w:r>
      </w:del>
      <w:del w:id="30" w:author="luc30752@gmail.com" w:date="2020-01-27T00:38:00Z">
        <w:r w:rsidDel="00764C30">
          <w:rPr>
            <w:rFonts w:ascii="PingFang SC" w:eastAsia="PingFang SC" w:hAnsi="Lato-Regular" w:cs="PingFang SC" w:hint="eastAsia"/>
            <w:color w:val="1D1D1D"/>
            <w:kern w:val="0"/>
            <w:sz w:val="26"/>
            <w:szCs w:val="26"/>
            <w:lang w:eastAsia="ja-JP"/>
          </w:rPr>
          <w:delText>うまく喋れなかった。</w:delText>
        </w:r>
      </w:del>
      <w:del w:id="31" w:author="luc30752@gmail.com" w:date="2020-01-27T00:39:00Z">
        <w:r w:rsidDel="00764C30">
          <w:rPr>
            <w:rFonts w:ascii="PingFang SC" w:eastAsia="PingFang SC" w:hAnsi="Lato-Regular" w:cs="PingFang SC" w:hint="eastAsia"/>
            <w:color w:val="1D1D1D"/>
            <w:kern w:val="0"/>
            <w:sz w:val="26"/>
            <w:szCs w:val="26"/>
            <w:lang w:eastAsia="ja-JP"/>
          </w:rPr>
          <w:delText>それを解決するためには、</w:delText>
        </w:r>
      </w:del>
      <w:r>
        <w:rPr>
          <w:rFonts w:ascii="PingFang SC" w:eastAsia="PingFang SC" w:hAnsi="Lato-Regular" w:cs="PingFang SC" w:hint="eastAsia"/>
          <w:color w:val="1D1D1D"/>
          <w:kern w:val="0"/>
          <w:sz w:val="26"/>
          <w:szCs w:val="26"/>
          <w:lang w:eastAsia="ja-JP"/>
        </w:rPr>
        <w:t>私は鏡の前で声を出して何回も練習した。その結果、</w:t>
      </w:r>
      <w:ins w:id="32" w:author="luc30752@gmail.com" w:date="2020-01-27T00:39:00Z">
        <w:r w:rsidR="00764C30">
          <w:rPr>
            <w:rFonts w:ascii="PingFang SC" w:eastAsia="PingFang SC" w:hAnsi="Lato-Regular" w:cs="PingFang SC" w:hint="eastAsia"/>
            <w:color w:val="1D1D1D"/>
            <w:kern w:val="0"/>
            <w:sz w:val="26"/>
            <w:szCs w:val="26"/>
            <w:lang w:eastAsia="ja-JP"/>
          </w:rPr>
          <w:t>一番高い</w:t>
        </w:r>
      </w:ins>
      <w:r>
        <w:rPr>
          <w:rFonts w:ascii="Lato-Regular" w:eastAsia="PingFang SC" w:hAnsi="Lato-Regular" w:cs="Lato-Regular"/>
          <w:color w:val="1D1D1D"/>
          <w:kern w:val="0"/>
          <w:sz w:val="26"/>
          <w:szCs w:val="26"/>
          <w:lang w:eastAsia="ja-JP"/>
        </w:rPr>
        <w:t>A</w:t>
      </w:r>
      <w:r>
        <w:rPr>
          <w:rFonts w:ascii="PingFang SC" w:eastAsia="PingFang SC" w:hAnsi="Lato-Regular" w:cs="PingFang SC" w:hint="eastAsia"/>
          <w:color w:val="1D1D1D"/>
          <w:kern w:val="0"/>
          <w:sz w:val="26"/>
          <w:szCs w:val="26"/>
          <w:lang w:eastAsia="ja-JP"/>
        </w:rPr>
        <w:t>の成績評価を得</w:t>
      </w:r>
      <w:ins w:id="33" w:author="luc30752@gmail.com" w:date="2020-01-27T00:39:00Z">
        <w:r w:rsidR="00764C30">
          <w:rPr>
            <w:rFonts w:ascii="PingFang SC" w:eastAsia="PingFang SC" w:hAnsi="Lato-Regular" w:cs="PingFang SC" w:hint="eastAsia"/>
            <w:color w:val="1D1D1D"/>
            <w:kern w:val="0"/>
            <w:sz w:val="26"/>
            <w:szCs w:val="26"/>
            <w:lang w:eastAsia="ja-JP"/>
          </w:rPr>
          <w:t>る</w:t>
        </w:r>
      </w:ins>
      <w:ins w:id="34" w:author="luc30752@gmail.com" w:date="2020-01-27T00:40:00Z">
        <w:r w:rsidR="00764C30">
          <w:rPr>
            <w:rFonts w:ascii="PingFang SC" w:eastAsia="PingFang SC" w:hAnsi="Lato-Regular" w:cs="PingFang SC" w:hint="eastAsia"/>
            <w:color w:val="1D1D1D"/>
            <w:kern w:val="0"/>
            <w:sz w:val="26"/>
            <w:szCs w:val="26"/>
            <w:lang w:eastAsia="ja-JP"/>
          </w:rPr>
          <w:t>ことができた</w:t>
        </w:r>
      </w:ins>
      <w:del w:id="35" w:author="luc30752@gmail.com" w:date="2020-01-27T00:39:00Z">
        <w:r w:rsidDel="00764C30">
          <w:rPr>
            <w:rFonts w:ascii="PingFang SC" w:eastAsia="PingFang SC" w:hAnsi="Lato-Regular" w:cs="PingFang SC" w:hint="eastAsia"/>
            <w:color w:val="1D1D1D"/>
            <w:kern w:val="0"/>
            <w:sz w:val="26"/>
            <w:szCs w:val="26"/>
            <w:lang w:eastAsia="ja-JP"/>
          </w:rPr>
          <w:delText>られた</w:delText>
        </w:r>
      </w:del>
      <w:r>
        <w:rPr>
          <w:rFonts w:ascii="PingFang SC" w:eastAsia="PingFang SC" w:hAnsi="Lato-Regular" w:cs="PingFang SC" w:hint="eastAsia"/>
          <w:color w:val="1D1D1D"/>
          <w:kern w:val="0"/>
          <w:sz w:val="26"/>
          <w:szCs w:val="26"/>
          <w:lang w:eastAsia="ja-JP"/>
        </w:rPr>
        <w:t>。（</w:t>
      </w:r>
      <w:r>
        <w:rPr>
          <w:rFonts w:ascii="Lato-Regular" w:eastAsia="PingFang SC" w:hAnsi="Lato-Regular" w:cs="Lato-Regular"/>
          <w:color w:val="1D1D1D"/>
          <w:kern w:val="0"/>
          <w:sz w:val="26"/>
          <w:szCs w:val="26"/>
          <w:lang w:eastAsia="ja-JP"/>
        </w:rPr>
        <w:t>178</w:t>
      </w:r>
      <w:r>
        <w:rPr>
          <w:rFonts w:ascii="PingFang SC" w:eastAsia="PingFang SC" w:hAnsi="Lato-Regular" w:cs="PingFang SC" w:hint="eastAsia"/>
          <w:color w:val="1D1D1D"/>
          <w:kern w:val="0"/>
          <w:sz w:val="26"/>
          <w:szCs w:val="26"/>
          <w:lang w:eastAsia="ja-JP"/>
        </w:rPr>
        <w:t>字、这个地方我实在没有エピソード了，就随便找了一个，但是</w:t>
      </w:r>
      <w:commentRangeStart w:id="36"/>
      <w:r>
        <w:rPr>
          <w:rFonts w:ascii="PingFang SC" w:eastAsia="PingFang SC" w:hAnsi="Lato-Regular" w:cs="PingFang SC" w:hint="eastAsia"/>
          <w:color w:val="1D1D1D"/>
          <w:kern w:val="0"/>
          <w:sz w:val="26"/>
          <w:szCs w:val="26"/>
          <w:lang w:eastAsia="ja-JP"/>
        </w:rPr>
        <w:t>我不知道下面问题里出现的エピソード可不可以重复写的阿？</w:t>
      </w:r>
      <w:commentRangeEnd w:id="36"/>
      <w:r w:rsidR="00270479">
        <w:rPr>
          <w:rStyle w:val="a5"/>
        </w:rPr>
        <w:commentReference w:id="36"/>
      </w:r>
      <w:r>
        <w:rPr>
          <w:rFonts w:ascii="PingFang SC" w:eastAsia="PingFang SC" w:hAnsi="Lato-Regular" w:cs="PingFang SC" w:hint="eastAsia"/>
          <w:color w:val="1D1D1D"/>
          <w:kern w:val="0"/>
          <w:sz w:val="26"/>
          <w:szCs w:val="26"/>
          <w:lang w:eastAsia="ja-JP"/>
        </w:rPr>
        <w:t>）</w:t>
      </w:r>
    </w:p>
    <w:p w14:paraId="41A3F6C2" w14:textId="77777777" w:rsidR="00CD6ED3" w:rsidRDefault="00CD6ED3" w:rsidP="00CD6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left"/>
        <w:rPr>
          <w:rFonts w:ascii="Lato-Regular" w:eastAsia="PingFang SC" w:hAnsi="Lato-Regular" w:cs="Lato-Regular"/>
          <w:color w:val="1D1D1D"/>
          <w:kern w:val="0"/>
          <w:sz w:val="26"/>
          <w:szCs w:val="26"/>
          <w:lang w:eastAsia="ja-JP"/>
        </w:rPr>
      </w:pPr>
    </w:p>
    <w:p w14:paraId="4A3E3BB4" w14:textId="77777777" w:rsidR="00CD6ED3" w:rsidRDefault="00CD6ED3" w:rsidP="00CD6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left"/>
        <w:rPr>
          <w:rFonts w:ascii="Lato-Regular" w:eastAsia="PingFang SC" w:hAnsi="Lato-Regular" w:cs="Lato-Regular"/>
          <w:color w:val="1D1D1D"/>
          <w:kern w:val="0"/>
          <w:sz w:val="26"/>
          <w:szCs w:val="26"/>
          <w:lang w:eastAsia="ja-JP"/>
        </w:rPr>
      </w:pPr>
    </w:p>
    <w:p w14:paraId="50855051" w14:textId="77777777" w:rsidR="00CD6ED3" w:rsidRDefault="00CD6ED3" w:rsidP="00CD6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left"/>
        <w:rPr>
          <w:rFonts w:ascii="Lato-Regular" w:eastAsia="PingFang SC" w:hAnsi="Lato-Regular" w:cs="Lato-Regular"/>
          <w:color w:val="1D1D1D"/>
          <w:kern w:val="0"/>
          <w:sz w:val="26"/>
          <w:szCs w:val="26"/>
          <w:lang w:eastAsia="ja-JP"/>
        </w:rPr>
      </w:pPr>
    </w:p>
    <w:p w14:paraId="25670ACB" w14:textId="77777777" w:rsidR="00CD6ED3" w:rsidRDefault="00CD6ED3" w:rsidP="00CD6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left"/>
        <w:rPr>
          <w:rFonts w:ascii="Lato-Regular" w:eastAsia="PingFang SC" w:hAnsi="Lato-Regular" w:cs="Lato-Regular"/>
          <w:color w:val="1D1D1D"/>
          <w:kern w:val="0"/>
          <w:sz w:val="26"/>
          <w:szCs w:val="26"/>
        </w:rPr>
      </w:pPr>
      <w:r>
        <w:rPr>
          <w:rFonts w:ascii="PingFang SC" w:eastAsia="PingFang SC" w:hAnsi="Lato-Regular" w:cs="PingFang SC" w:hint="eastAsia"/>
          <w:color w:val="1D1D1D"/>
          <w:kern w:val="0"/>
          <w:sz w:val="26"/>
          <w:szCs w:val="26"/>
          <w:lang w:eastAsia="ja-JP"/>
        </w:rPr>
        <w:t>学生時代に頑張ったことを教えてください。</w:t>
      </w:r>
      <w:r>
        <w:rPr>
          <w:rFonts w:ascii="Lato-Regular" w:eastAsia="PingFang SC" w:hAnsi="Lato-Regular" w:cs="Lato-Regular"/>
          <w:color w:val="1D1D1D"/>
          <w:kern w:val="0"/>
          <w:sz w:val="26"/>
          <w:szCs w:val="26"/>
        </w:rPr>
        <w:t>(250</w:t>
      </w:r>
      <w:r>
        <w:rPr>
          <w:rFonts w:ascii="PingFang SC" w:eastAsia="PingFang SC" w:hAnsi="Lato-Regular" w:cs="PingFang SC" w:hint="eastAsia"/>
          <w:color w:val="1D1D1D"/>
          <w:kern w:val="0"/>
          <w:sz w:val="26"/>
          <w:szCs w:val="26"/>
        </w:rPr>
        <w:t>文字以下</w:t>
      </w:r>
      <w:r>
        <w:rPr>
          <w:rFonts w:ascii="Lato-Regular" w:eastAsia="PingFang SC" w:hAnsi="Lato-Regular" w:cs="Lato-Regular"/>
          <w:color w:val="1D1D1D"/>
          <w:kern w:val="0"/>
          <w:sz w:val="26"/>
          <w:szCs w:val="26"/>
        </w:rPr>
        <w:t>) (</w:t>
      </w:r>
      <w:r>
        <w:rPr>
          <w:rFonts w:ascii="PingFang SC" w:eastAsia="PingFang SC" w:hAnsi="Lato-Regular" w:cs="PingFang SC" w:hint="eastAsia"/>
          <w:color w:val="1D1D1D"/>
          <w:kern w:val="0"/>
          <w:sz w:val="26"/>
          <w:szCs w:val="26"/>
        </w:rPr>
        <w:t>这个是之前写好了的</w:t>
      </w:r>
    </w:p>
    <w:p w14:paraId="7D15DFA4" w14:textId="77777777" w:rsidR="00CD6ED3" w:rsidRDefault="00CD6ED3" w:rsidP="00CD6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left"/>
        <w:rPr>
          <w:rFonts w:ascii="Lato-Regular" w:eastAsia="PingFang SC" w:hAnsi="Lato-Regular" w:cs="Lato-Regular"/>
          <w:color w:val="1D1D1D"/>
          <w:kern w:val="0"/>
          <w:sz w:val="26"/>
          <w:szCs w:val="26"/>
        </w:rPr>
      </w:pPr>
      <w:r>
        <w:rPr>
          <w:rFonts w:ascii="PingFang SC" w:eastAsia="PingFang SC" w:hAnsi="Lato-Regular" w:cs="PingFang SC" w:hint="eastAsia"/>
          <w:color w:val="1D1D1D"/>
          <w:kern w:val="0"/>
          <w:sz w:val="26"/>
          <w:szCs w:val="26"/>
        </w:rPr>
        <w:t>但是字数超过了</w:t>
      </w:r>
      <w:r>
        <w:rPr>
          <w:rFonts w:ascii="Lato-Regular" w:eastAsia="PingFang SC" w:hAnsi="Lato-Regular" w:cs="Lato-Regular"/>
          <w:color w:val="1D1D1D"/>
          <w:kern w:val="0"/>
          <w:sz w:val="26"/>
          <w:szCs w:val="26"/>
        </w:rPr>
        <w:t>250</w:t>
      </w:r>
      <w:r>
        <w:rPr>
          <w:rFonts w:ascii="PingFang SC" w:eastAsia="PingFang SC" w:hAnsi="Lato-Regular" w:cs="PingFang SC" w:hint="eastAsia"/>
          <w:color w:val="1D1D1D"/>
          <w:kern w:val="0"/>
          <w:sz w:val="26"/>
          <w:szCs w:val="26"/>
        </w:rPr>
        <w:t>字，请帮我删减一些字数谢谢</w:t>
      </w:r>
      <w:r>
        <w:rPr>
          <w:rFonts w:ascii="Lato-Regular" w:eastAsia="PingFang SC" w:hAnsi="Lato-Regular" w:cs="Lato-Regular"/>
          <w:color w:val="1D1D1D"/>
          <w:kern w:val="0"/>
          <w:sz w:val="26"/>
          <w:szCs w:val="26"/>
        </w:rPr>
        <w:t>)</w:t>
      </w:r>
    </w:p>
    <w:p w14:paraId="4B3184DF" w14:textId="1257B735" w:rsidR="00CD6ED3" w:rsidRDefault="00CD6ED3" w:rsidP="00CD6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left"/>
        <w:rPr>
          <w:rFonts w:ascii="Lato-Regular" w:eastAsia="PingFang SC" w:hAnsi="Lato-Regular" w:cs="Lato-Regular"/>
          <w:color w:val="1D1D1D"/>
          <w:kern w:val="0"/>
          <w:sz w:val="26"/>
          <w:szCs w:val="26"/>
          <w:lang w:eastAsia="ja-JP"/>
        </w:rPr>
      </w:pPr>
      <w:r>
        <w:rPr>
          <w:rFonts w:ascii="PingFang SC" w:eastAsia="PingFang SC" w:hAnsi="Lato-Regular" w:cs="PingFang SC" w:hint="eastAsia"/>
          <w:color w:val="1D1D1D"/>
          <w:kern w:val="0"/>
          <w:sz w:val="26"/>
          <w:szCs w:val="26"/>
          <w:lang w:eastAsia="ja-JP"/>
        </w:rPr>
        <w:t>百貨店の免税スタッフとして外国人観光客の集客に効果的な対策を提案したことである。バイト先の百貨店では、去年から外国人観光客の来店客数</w:t>
      </w:r>
      <w:r>
        <w:rPr>
          <w:rFonts w:ascii="PingFang SC" w:eastAsia="PingFang SC" w:hAnsi="Lato-Regular" w:cs="PingFang SC" w:hint="eastAsia"/>
          <w:color w:val="1D1D1D"/>
          <w:kern w:val="0"/>
          <w:sz w:val="26"/>
          <w:szCs w:val="26"/>
          <w:lang w:eastAsia="ja-JP"/>
        </w:rPr>
        <w:lastRenderedPageBreak/>
        <w:t>が少なくなっ</w:t>
      </w:r>
      <w:del w:id="37" w:author="luc30752@gmail.com" w:date="2020-01-27T00:54:00Z">
        <w:r w:rsidDel="00D4148D">
          <w:rPr>
            <w:rFonts w:ascii="PingFang SC" w:eastAsia="PingFang SC" w:hAnsi="Lato-Regular" w:cs="PingFang SC" w:hint="eastAsia"/>
            <w:color w:val="1D1D1D"/>
            <w:kern w:val="0"/>
            <w:sz w:val="26"/>
            <w:szCs w:val="26"/>
            <w:lang w:eastAsia="ja-JP"/>
          </w:rPr>
          <w:delText>てしまっ</w:delText>
        </w:r>
      </w:del>
      <w:r>
        <w:rPr>
          <w:rFonts w:ascii="PingFang SC" w:eastAsia="PingFang SC" w:hAnsi="Lato-Regular" w:cs="PingFang SC" w:hint="eastAsia"/>
          <w:color w:val="1D1D1D"/>
          <w:kern w:val="0"/>
          <w:sz w:val="26"/>
          <w:szCs w:val="26"/>
          <w:lang w:eastAsia="ja-JP"/>
        </w:rPr>
        <w:t>た。</w:t>
      </w:r>
      <w:del w:id="38" w:author="luc30752@gmail.com" w:date="2020-01-27T00:47:00Z">
        <w:r w:rsidDel="00764C30">
          <w:rPr>
            <w:rFonts w:ascii="PingFang SC" w:eastAsia="PingFang SC" w:hAnsi="Lato-Regular" w:cs="PingFang SC" w:hint="eastAsia"/>
            <w:color w:val="1D1D1D"/>
            <w:kern w:val="0"/>
            <w:sz w:val="26"/>
            <w:szCs w:val="26"/>
            <w:lang w:eastAsia="ja-JP"/>
          </w:rPr>
          <w:delText>原因を探すため、私は毎回免税手続き完了後にお客様の意見をヒアリングした。</w:delText>
        </w:r>
      </w:del>
      <w:ins w:id="39" w:author="luc30752@gmail.com" w:date="2020-01-27T00:43:00Z">
        <w:r w:rsidR="00764C30">
          <w:rPr>
            <w:rFonts w:ascii="PingFang SC" w:eastAsia="PingFang SC" w:hAnsi="Lato-Regular" w:cs="PingFang SC" w:hint="eastAsia"/>
            <w:color w:val="1D1D1D"/>
            <w:kern w:val="0"/>
            <w:sz w:val="26"/>
            <w:szCs w:val="26"/>
            <w:lang w:eastAsia="ja-JP"/>
          </w:rPr>
          <w:t>その原因の</w:t>
        </w:r>
      </w:ins>
      <w:ins w:id="40" w:author="luc30752@gmail.com" w:date="2020-01-27T00:44:00Z">
        <w:r w:rsidR="00764C30">
          <w:rPr>
            <w:rFonts w:ascii="PingFang SC" w:eastAsia="PingFang SC" w:hAnsi="Lato-Regular" w:cs="PingFang SC" w:hint="eastAsia"/>
            <w:color w:val="1D1D1D"/>
            <w:kern w:val="0"/>
            <w:sz w:val="26"/>
            <w:szCs w:val="26"/>
            <w:lang w:eastAsia="ja-JP"/>
          </w:rPr>
          <w:t>一部としては</w:t>
        </w:r>
      </w:ins>
      <w:del w:id="41" w:author="luc30752@gmail.com" w:date="2020-01-27T00:43:00Z">
        <w:r w:rsidDel="00764C30">
          <w:rPr>
            <w:rFonts w:ascii="PingFang SC" w:eastAsia="PingFang SC" w:hAnsi="Lato-Regular" w:cs="PingFang SC" w:hint="eastAsia"/>
            <w:color w:val="1D1D1D"/>
            <w:kern w:val="0"/>
            <w:sz w:val="26"/>
            <w:szCs w:val="26"/>
            <w:lang w:eastAsia="ja-JP"/>
          </w:rPr>
          <w:delText>それらの意見の中で私は</w:delText>
        </w:r>
      </w:del>
      <w:r>
        <w:rPr>
          <w:rFonts w:ascii="PingFang SC" w:eastAsia="PingFang SC" w:hAnsi="Lato-Regular" w:cs="PingFang SC" w:hint="eastAsia"/>
          <w:color w:val="1D1D1D"/>
          <w:kern w:val="0"/>
          <w:sz w:val="26"/>
          <w:szCs w:val="26"/>
          <w:lang w:eastAsia="ja-JP"/>
        </w:rPr>
        <w:t>競合他社と比べ</w:t>
      </w:r>
      <w:del w:id="42" w:author="luc30752@gmail.com" w:date="2020-01-27T00:55:00Z">
        <w:r w:rsidDel="00D4148D">
          <w:rPr>
            <w:rFonts w:ascii="PingFang SC" w:eastAsia="PingFang SC" w:hAnsi="Lato-Regular" w:cs="PingFang SC" w:hint="eastAsia"/>
            <w:color w:val="1D1D1D"/>
            <w:kern w:val="0"/>
            <w:sz w:val="26"/>
            <w:szCs w:val="26"/>
            <w:lang w:eastAsia="ja-JP"/>
          </w:rPr>
          <w:delText>外国人には</w:delText>
        </w:r>
      </w:del>
      <w:r>
        <w:rPr>
          <w:rFonts w:ascii="PingFang SC" w:eastAsia="PingFang SC" w:hAnsi="Lato-Regular" w:cs="PingFang SC" w:hint="eastAsia"/>
          <w:color w:val="1D1D1D"/>
          <w:kern w:val="0"/>
          <w:sz w:val="26"/>
          <w:szCs w:val="26"/>
          <w:lang w:eastAsia="ja-JP"/>
        </w:rPr>
        <w:t>知名度が低いこと、</w:t>
      </w:r>
      <w:del w:id="43" w:author="luc30752@gmail.com" w:date="2020-01-27T00:56:00Z">
        <w:r w:rsidDel="00D4148D">
          <w:rPr>
            <w:rFonts w:ascii="PingFang SC" w:eastAsia="PingFang SC" w:hAnsi="Lato-Regular" w:cs="PingFang SC" w:hint="eastAsia"/>
            <w:color w:val="1D1D1D"/>
            <w:kern w:val="0"/>
            <w:sz w:val="26"/>
            <w:szCs w:val="26"/>
            <w:lang w:eastAsia="ja-JP"/>
          </w:rPr>
          <w:delText>また</w:delText>
        </w:r>
      </w:del>
      <w:r>
        <w:rPr>
          <w:rFonts w:ascii="PingFang SC" w:eastAsia="PingFang SC" w:hAnsi="Lato-Regular" w:cs="PingFang SC" w:hint="eastAsia"/>
          <w:color w:val="1D1D1D"/>
          <w:kern w:val="0"/>
          <w:sz w:val="26"/>
          <w:szCs w:val="26"/>
          <w:lang w:eastAsia="ja-JP"/>
        </w:rPr>
        <w:t>外国人観光客に対するサービスは他社よりまだ不完備という</w:t>
      </w:r>
      <w:ins w:id="44" w:author="luc30752@gmail.com" w:date="2020-01-27T00:56:00Z">
        <w:r w:rsidR="00D4148D">
          <w:rPr>
            <w:rFonts w:ascii="PingFang SC" w:eastAsia="PingFang SC" w:hAnsi="Lato-Regular" w:cs="PingFang SC" w:hint="eastAsia"/>
            <w:color w:val="1D1D1D"/>
            <w:kern w:val="0"/>
            <w:sz w:val="26"/>
            <w:szCs w:val="26"/>
            <w:lang w:eastAsia="ja-JP"/>
          </w:rPr>
          <w:t>二つの</w:t>
        </w:r>
      </w:ins>
      <w:r>
        <w:rPr>
          <w:rFonts w:ascii="PingFang SC" w:eastAsia="PingFang SC" w:hAnsi="Lato-Regular" w:cs="PingFang SC" w:hint="eastAsia"/>
          <w:color w:val="1D1D1D"/>
          <w:kern w:val="0"/>
          <w:sz w:val="26"/>
          <w:szCs w:val="26"/>
          <w:lang w:eastAsia="ja-JP"/>
        </w:rPr>
        <w:t>こと</w:t>
      </w:r>
      <w:del w:id="45" w:author="luc30752@gmail.com" w:date="2020-01-27T00:45:00Z">
        <w:r w:rsidDel="00764C30">
          <w:rPr>
            <w:rFonts w:ascii="PingFang SC" w:eastAsia="PingFang SC" w:hAnsi="Lato-Regular" w:cs="PingFang SC" w:hint="eastAsia"/>
            <w:color w:val="1D1D1D"/>
            <w:kern w:val="0"/>
            <w:sz w:val="26"/>
            <w:szCs w:val="26"/>
            <w:lang w:eastAsia="ja-JP"/>
          </w:rPr>
          <w:delText>が原因だと感じた</w:delText>
        </w:r>
      </w:del>
      <w:ins w:id="46" w:author="luc30752@gmail.com" w:date="2020-01-27T00:45:00Z">
        <w:r w:rsidR="00764C30">
          <w:rPr>
            <w:rFonts w:ascii="PingFang SC" w:eastAsia="PingFang SC" w:hAnsi="Lato-Regular" w:cs="PingFang SC" w:hint="eastAsia"/>
            <w:color w:val="1D1D1D"/>
            <w:kern w:val="0"/>
            <w:sz w:val="26"/>
            <w:szCs w:val="26"/>
            <w:lang w:eastAsia="ja-JP"/>
          </w:rPr>
          <w:t>をお客様</w:t>
        </w:r>
      </w:ins>
      <w:ins w:id="47" w:author="luc30752@gmail.com" w:date="2020-01-27T00:56:00Z">
        <w:r w:rsidR="00D4148D">
          <w:rPr>
            <w:rFonts w:ascii="PingFang SC" w:eastAsia="PingFang SC" w:hAnsi="Lato-Regular" w:cs="PingFang SC" w:hint="eastAsia"/>
            <w:color w:val="1D1D1D"/>
            <w:kern w:val="0"/>
            <w:sz w:val="26"/>
            <w:szCs w:val="26"/>
            <w:lang w:eastAsia="ja-JP"/>
          </w:rPr>
          <w:t>へ</w:t>
        </w:r>
      </w:ins>
      <w:ins w:id="48" w:author="luc30752@gmail.com" w:date="2020-01-27T00:45:00Z">
        <w:r w:rsidR="00764C30">
          <w:rPr>
            <w:rFonts w:ascii="PingFang SC" w:eastAsia="PingFang SC" w:hAnsi="Lato-Regular" w:cs="PingFang SC" w:hint="eastAsia"/>
            <w:color w:val="1D1D1D"/>
            <w:kern w:val="0"/>
            <w:sz w:val="26"/>
            <w:szCs w:val="26"/>
            <w:lang w:eastAsia="ja-JP"/>
          </w:rPr>
          <w:t>のヒアリング</w:t>
        </w:r>
      </w:ins>
      <w:ins w:id="49" w:author="luc30752@gmail.com" w:date="2020-01-27T00:46:00Z">
        <w:r w:rsidR="00764C30">
          <w:rPr>
            <w:rFonts w:ascii="PingFang SC" w:eastAsia="PingFang SC" w:hAnsi="Lato-Regular" w:cs="PingFang SC" w:hint="eastAsia"/>
            <w:color w:val="1D1D1D"/>
            <w:kern w:val="0"/>
            <w:sz w:val="26"/>
            <w:szCs w:val="26"/>
            <w:lang w:eastAsia="ja-JP"/>
          </w:rPr>
          <w:t>調査</w:t>
        </w:r>
      </w:ins>
      <w:ins w:id="50" w:author="luc30752@gmail.com" w:date="2020-01-27T00:56:00Z">
        <w:r w:rsidR="00D4148D">
          <w:rPr>
            <w:rFonts w:ascii="PingFang SC" w:eastAsia="PingFang SC" w:hAnsi="Lato-Regular" w:cs="PingFang SC" w:hint="eastAsia"/>
            <w:color w:val="1D1D1D"/>
            <w:kern w:val="0"/>
            <w:sz w:val="26"/>
            <w:szCs w:val="26"/>
            <w:lang w:eastAsia="ja-JP"/>
          </w:rPr>
          <w:t>から</w:t>
        </w:r>
      </w:ins>
      <w:ins w:id="51" w:author="luc30752@gmail.com" w:date="2020-01-27T00:46:00Z">
        <w:r w:rsidR="00764C30">
          <w:rPr>
            <w:rFonts w:ascii="PingFang SC" w:eastAsia="PingFang SC" w:hAnsi="Lato-Regular" w:cs="PingFang SC" w:hint="eastAsia"/>
            <w:color w:val="1D1D1D"/>
            <w:kern w:val="0"/>
            <w:sz w:val="26"/>
            <w:szCs w:val="26"/>
            <w:lang w:eastAsia="ja-JP"/>
          </w:rPr>
          <w:t>分かった</w:t>
        </w:r>
      </w:ins>
      <w:r>
        <w:rPr>
          <w:rFonts w:ascii="PingFang SC" w:eastAsia="PingFang SC" w:hAnsi="Lato-Regular" w:cs="PingFang SC" w:hint="eastAsia"/>
          <w:color w:val="1D1D1D"/>
          <w:kern w:val="0"/>
          <w:sz w:val="26"/>
          <w:szCs w:val="26"/>
          <w:lang w:eastAsia="ja-JP"/>
        </w:rPr>
        <w:t>。それに対しては、影響力のあるロコミメディア</w:t>
      </w:r>
      <w:ins w:id="52" w:author="luc30752@gmail.com" w:date="2020-01-27T00:57:00Z">
        <w:r w:rsidR="00D4148D">
          <w:rPr>
            <w:rFonts w:ascii="PingFang SC" w:eastAsia="PingFang SC" w:hAnsi="Lato-Regular" w:cs="PingFang SC" w:hint="eastAsia"/>
            <w:color w:val="1D1D1D"/>
            <w:kern w:val="0"/>
            <w:sz w:val="26"/>
            <w:szCs w:val="26"/>
            <w:lang w:eastAsia="ja-JP"/>
          </w:rPr>
          <w:t>で</w:t>
        </w:r>
      </w:ins>
      <w:del w:id="53" w:author="luc30752@gmail.com" w:date="2020-01-27T00:57:00Z">
        <w:r w:rsidDel="00D4148D">
          <w:rPr>
            <w:rFonts w:ascii="PingFang SC" w:eastAsia="PingFang SC" w:hAnsi="Lato-Regular" w:cs="PingFang SC" w:hint="eastAsia"/>
            <w:color w:val="1D1D1D"/>
            <w:kern w:val="0"/>
            <w:sz w:val="26"/>
            <w:szCs w:val="26"/>
            <w:lang w:eastAsia="ja-JP"/>
          </w:rPr>
          <w:delText>に</w:delText>
        </w:r>
      </w:del>
      <w:r>
        <w:rPr>
          <w:rFonts w:ascii="PingFang SC" w:eastAsia="PingFang SC" w:hAnsi="Lato-Regular" w:cs="PingFang SC" w:hint="eastAsia"/>
          <w:color w:val="1D1D1D"/>
          <w:kern w:val="0"/>
          <w:sz w:val="26"/>
          <w:szCs w:val="26"/>
          <w:lang w:eastAsia="ja-JP"/>
        </w:rPr>
        <w:t>広告配信</w:t>
      </w:r>
      <w:del w:id="54" w:author="luc30752@gmail.com" w:date="2020-01-27T00:57:00Z">
        <w:r w:rsidDel="00D4148D">
          <w:rPr>
            <w:rFonts w:ascii="PingFang SC" w:eastAsia="PingFang SC" w:hAnsi="Lato-Regular" w:cs="PingFang SC" w:hint="eastAsia"/>
            <w:color w:val="1D1D1D"/>
            <w:kern w:val="0"/>
            <w:sz w:val="26"/>
            <w:szCs w:val="26"/>
            <w:lang w:eastAsia="ja-JP"/>
          </w:rPr>
          <w:delText>すること</w:delText>
        </w:r>
      </w:del>
      <w:ins w:id="55" w:author="luc30752@gmail.com" w:date="2020-01-27T00:57:00Z">
        <w:r w:rsidR="001134F3">
          <w:rPr>
            <w:rFonts w:ascii="PingFang SC" w:eastAsia="PingFang SC" w:hAnsi="Lato-Regular" w:cs="PingFang SC" w:hint="eastAsia"/>
            <w:color w:val="1D1D1D"/>
            <w:kern w:val="0"/>
            <w:sz w:val="26"/>
            <w:szCs w:val="26"/>
            <w:lang w:eastAsia="ja-JP"/>
          </w:rPr>
          <w:t>、</w:t>
        </w:r>
      </w:ins>
      <w:del w:id="56" w:author="luc30752@gmail.com" w:date="2020-01-27T00:47:00Z">
        <w:r w:rsidDel="00D4148D">
          <w:rPr>
            <w:rFonts w:ascii="PingFang SC" w:eastAsia="PingFang SC" w:hAnsi="Lato-Regular" w:cs="PingFang SC" w:hint="eastAsia"/>
            <w:color w:val="1D1D1D"/>
            <w:kern w:val="0"/>
            <w:sz w:val="26"/>
            <w:szCs w:val="26"/>
            <w:lang w:eastAsia="ja-JP"/>
          </w:rPr>
          <w:delText>と</w:delText>
        </w:r>
      </w:del>
      <w:r>
        <w:rPr>
          <w:rFonts w:ascii="PingFang SC" w:eastAsia="PingFang SC" w:hAnsi="Lato-Regular" w:cs="PingFang SC" w:hint="eastAsia"/>
          <w:color w:val="1D1D1D"/>
          <w:kern w:val="0"/>
          <w:sz w:val="26"/>
          <w:szCs w:val="26"/>
          <w:lang w:eastAsia="ja-JP"/>
        </w:rPr>
        <w:t>ポップアップストアの</w:t>
      </w:r>
      <w:ins w:id="57" w:author="luc30752@gmail.com" w:date="2020-01-27T00:47:00Z">
        <w:r w:rsidR="00764C30">
          <w:rPr>
            <w:rFonts w:ascii="PingFang SC" w:eastAsia="PingFang SC" w:hAnsi="Lato-Regular" w:cs="PingFang SC" w:hint="eastAsia"/>
            <w:color w:val="1D1D1D"/>
            <w:kern w:val="0"/>
            <w:sz w:val="26"/>
            <w:szCs w:val="26"/>
            <w:lang w:eastAsia="ja-JP"/>
          </w:rPr>
          <w:t>増設</w:t>
        </w:r>
      </w:ins>
      <w:del w:id="58" w:author="luc30752@gmail.com" w:date="2020-01-27T00:47:00Z">
        <w:r w:rsidDel="00764C30">
          <w:rPr>
            <w:rFonts w:ascii="PingFang SC" w:eastAsia="PingFang SC" w:hAnsi="Lato-Regular" w:cs="PingFang SC" w:hint="eastAsia"/>
            <w:color w:val="1D1D1D"/>
            <w:kern w:val="0"/>
            <w:sz w:val="26"/>
            <w:szCs w:val="26"/>
            <w:lang w:eastAsia="ja-JP"/>
          </w:rPr>
          <w:delText>新設</w:delText>
        </w:r>
      </w:del>
      <w:ins w:id="59" w:author="luc30752@gmail.com" w:date="2020-01-27T00:57:00Z">
        <w:r w:rsidR="001134F3">
          <w:rPr>
            <w:rFonts w:ascii="PingFang SC" w:eastAsia="PingFang SC" w:hAnsi="Lato-Regular" w:cs="PingFang SC" w:hint="eastAsia"/>
            <w:color w:val="1D1D1D"/>
            <w:kern w:val="0"/>
            <w:sz w:val="26"/>
            <w:szCs w:val="26"/>
            <w:lang w:eastAsia="ja-JP"/>
          </w:rPr>
          <w:t>、</w:t>
        </w:r>
      </w:ins>
      <w:del w:id="60" w:author="luc30752@gmail.com" w:date="2020-01-27T00:48:00Z">
        <w:r w:rsidDel="00D4148D">
          <w:rPr>
            <w:rFonts w:ascii="PingFang SC" w:eastAsia="PingFang SC" w:hAnsi="Lato-Regular" w:cs="PingFang SC" w:hint="eastAsia"/>
            <w:color w:val="1D1D1D"/>
            <w:kern w:val="0"/>
            <w:sz w:val="26"/>
            <w:szCs w:val="26"/>
            <w:lang w:eastAsia="ja-JP"/>
          </w:rPr>
          <w:delText>また免税完了後</w:delText>
        </w:r>
      </w:del>
      <w:ins w:id="61" w:author="luc30752@gmail.com" w:date="2020-01-27T00:51:00Z">
        <w:r w:rsidR="00D4148D">
          <w:rPr>
            <w:rFonts w:ascii="PingFang SC" w:eastAsia="PingFang SC" w:hAnsi="Lato-Regular" w:cs="PingFang SC" w:hint="eastAsia"/>
            <w:color w:val="1D1D1D"/>
            <w:kern w:val="0"/>
            <w:sz w:val="26"/>
            <w:szCs w:val="26"/>
            <w:lang w:eastAsia="ja-JP"/>
          </w:rPr>
          <w:t>従業員の外国</w:t>
        </w:r>
      </w:ins>
      <w:ins w:id="62" w:author="luc30752@gmail.com" w:date="2020-01-27T00:58:00Z">
        <w:r w:rsidR="001134F3">
          <w:rPr>
            <w:rFonts w:ascii="PingFang SC" w:eastAsia="PingFang SC" w:hAnsi="Lato-Regular" w:cs="PingFang SC" w:hint="eastAsia"/>
            <w:color w:val="1D1D1D"/>
            <w:kern w:val="0"/>
            <w:sz w:val="26"/>
            <w:szCs w:val="26"/>
            <w:lang w:eastAsia="ja-JP"/>
          </w:rPr>
          <w:t>人</w:t>
        </w:r>
      </w:ins>
      <w:ins w:id="63" w:author="luc30752@gmail.com" w:date="2020-01-27T00:51:00Z">
        <w:r w:rsidR="00D4148D">
          <w:rPr>
            <w:rFonts w:ascii="PingFang SC" w:eastAsia="PingFang SC" w:hAnsi="Lato-Regular" w:cs="PingFang SC" w:hint="eastAsia"/>
            <w:color w:val="1D1D1D"/>
            <w:kern w:val="0"/>
            <w:sz w:val="26"/>
            <w:szCs w:val="26"/>
            <w:lang w:eastAsia="ja-JP"/>
          </w:rPr>
          <w:t>への対応仕方の教育</w:t>
        </w:r>
      </w:ins>
      <w:del w:id="64" w:author="luc30752@gmail.com" w:date="2020-01-27T00:50:00Z">
        <w:r w:rsidDel="00D4148D">
          <w:rPr>
            <w:rFonts w:ascii="PingFang SC" w:eastAsia="PingFang SC" w:hAnsi="Lato-Regular" w:cs="PingFang SC" w:hint="eastAsia"/>
            <w:color w:val="1D1D1D"/>
            <w:kern w:val="0"/>
            <w:sz w:val="26"/>
            <w:szCs w:val="26"/>
            <w:lang w:eastAsia="ja-JP"/>
          </w:rPr>
          <w:delText>アンケートの実施</w:delText>
        </w:r>
      </w:del>
      <w:r>
        <w:rPr>
          <w:rFonts w:ascii="PingFang SC" w:eastAsia="PingFang SC" w:hAnsi="Lato-Regular" w:cs="PingFang SC" w:hint="eastAsia"/>
          <w:color w:val="1D1D1D"/>
          <w:kern w:val="0"/>
          <w:sz w:val="26"/>
          <w:szCs w:val="26"/>
          <w:lang w:eastAsia="ja-JP"/>
        </w:rPr>
        <w:t>という三つの提案をした。結果として</w:t>
      </w:r>
      <w:ins w:id="65" w:author="luc30752@gmail.com" w:date="2020-01-27T01:42:00Z">
        <w:r w:rsidR="00BA0873">
          <w:rPr>
            <w:rFonts w:ascii="PingFang SC" w:eastAsia="PingFang SC" w:hAnsi="Lato-Regular" w:cs="PingFang SC" w:hint="eastAsia"/>
            <w:color w:val="1D1D1D"/>
            <w:kern w:val="0"/>
            <w:sz w:val="26"/>
            <w:szCs w:val="26"/>
            <w:lang w:eastAsia="ja-JP"/>
          </w:rPr>
          <w:t>前年度</w:t>
        </w:r>
      </w:ins>
      <w:del w:id="66" w:author="luc30752@gmail.com" w:date="2020-01-27T01:42:00Z">
        <w:r w:rsidDel="00BA0873">
          <w:rPr>
            <w:rFonts w:ascii="PingFang SC" w:eastAsia="PingFang SC" w:hAnsi="Lato-Regular" w:cs="PingFang SC" w:hint="eastAsia"/>
            <w:color w:val="1D1D1D"/>
            <w:kern w:val="0"/>
            <w:sz w:val="26"/>
            <w:szCs w:val="26"/>
            <w:lang w:eastAsia="ja-JP"/>
          </w:rPr>
          <w:delText>去年</w:delText>
        </w:r>
      </w:del>
      <w:r>
        <w:rPr>
          <w:rFonts w:ascii="PingFang SC" w:eastAsia="PingFang SC" w:hAnsi="Lato-Regular" w:cs="PingFang SC" w:hint="eastAsia"/>
          <w:color w:val="1D1D1D"/>
          <w:kern w:val="0"/>
          <w:sz w:val="26"/>
          <w:szCs w:val="26"/>
          <w:lang w:eastAsia="ja-JP"/>
        </w:rPr>
        <w:t>と比べ外国人</w:t>
      </w:r>
      <w:ins w:id="67" w:author="luc30752@gmail.com" w:date="2020-01-27T01:43:00Z">
        <w:r w:rsidR="00BA0873">
          <w:rPr>
            <w:rFonts w:ascii="PingFang SC" w:eastAsia="PingFang SC" w:hAnsi="Lato-Regular" w:cs="PingFang SC" w:hint="eastAsia"/>
            <w:color w:val="1D1D1D"/>
            <w:kern w:val="0"/>
            <w:sz w:val="26"/>
            <w:szCs w:val="26"/>
            <w:lang w:eastAsia="ja-JP"/>
          </w:rPr>
          <w:t>の来店客数</w:t>
        </w:r>
      </w:ins>
      <w:del w:id="68" w:author="luc30752@gmail.com" w:date="2020-01-27T01:43:00Z">
        <w:r w:rsidDel="00BA0873">
          <w:rPr>
            <w:rFonts w:ascii="PingFang SC" w:eastAsia="PingFang SC" w:hAnsi="Lato-Regular" w:cs="PingFang SC" w:hint="eastAsia"/>
            <w:color w:val="1D1D1D"/>
            <w:kern w:val="0"/>
            <w:sz w:val="26"/>
            <w:szCs w:val="26"/>
            <w:lang w:eastAsia="ja-JP"/>
          </w:rPr>
          <w:delText>観光客</w:delText>
        </w:r>
      </w:del>
      <w:ins w:id="69" w:author="luc30752@gmail.com" w:date="2020-01-27T00:52:00Z">
        <w:r w:rsidR="00D4148D">
          <w:rPr>
            <w:rFonts w:ascii="PingFang SC" w:eastAsia="PingFang SC" w:hAnsi="Lato-Regular" w:cs="PingFang SC" w:hint="eastAsia"/>
            <w:color w:val="1D1D1D"/>
            <w:kern w:val="0"/>
            <w:sz w:val="26"/>
            <w:szCs w:val="26"/>
            <w:lang w:eastAsia="ja-JP"/>
          </w:rPr>
          <w:t>は</w:t>
        </w:r>
      </w:ins>
      <w:r>
        <w:rPr>
          <w:rFonts w:ascii="Lato-Regular" w:eastAsia="PingFang SC" w:hAnsi="Lato-Regular" w:cs="Lato-Regular"/>
          <w:color w:val="1D1D1D"/>
          <w:kern w:val="0"/>
          <w:sz w:val="26"/>
          <w:szCs w:val="26"/>
          <w:lang w:eastAsia="ja-JP"/>
        </w:rPr>
        <w:t>120%</w:t>
      </w:r>
      <w:r>
        <w:rPr>
          <w:rFonts w:ascii="PingFang SC" w:eastAsia="PingFang SC" w:hAnsi="Lato-Regular" w:cs="PingFang SC" w:hint="eastAsia"/>
          <w:color w:val="1D1D1D"/>
          <w:kern w:val="0"/>
          <w:sz w:val="26"/>
          <w:szCs w:val="26"/>
          <w:lang w:eastAsia="ja-JP"/>
        </w:rPr>
        <w:t>増えた</w:t>
      </w:r>
      <w:ins w:id="70" w:author="luc30752@gmail.com" w:date="2020-01-27T00:53:00Z">
        <w:r w:rsidR="00D4148D">
          <w:rPr>
            <w:rFonts w:ascii="PingFang SC" w:eastAsia="PingFang SC" w:hAnsi="Lato-Regular" w:cs="PingFang SC" w:hint="eastAsia"/>
            <w:color w:val="1D1D1D"/>
            <w:kern w:val="0"/>
            <w:sz w:val="26"/>
            <w:szCs w:val="26"/>
            <w:lang w:eastAsia="ja-JP"/>
          </w:rPr>
          <w:t>。</w:t>
        </w:r>
      </w:ins>
    </w:p>
    <w:p w14:paraId="45C3473D" w14:textId="77777777" w:rsidR="00CD6ED3" w:rsidRDefault="00CD6ED3" w:rsidP="00CD6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left"/>
        <w:rPr>
          <w:rFonts w:ascii="Lato-Regular" w:eastAsia="PingFang SC" w:hAnsi="Lato-Regular" w:cs="Lato-Regular"/>
          <w:color w:val="1D1D1D"/>
          <w:kern w:val="0"/>
          <w:sz w:val="26"/>
          <w:szCs w:val="26"/>
        </w:rPr>
      </w:pPr>
      <w:r>
        <w:rPr>
          <w:rFonts w:ascii="Lato-Regular" w:eastAsia="PingFang SC" w:hAnsi="Lato-Regular" w:cs="Lato-Regular"/>
          <w:color w:val="1D1D1D"/>
          <w:kern w:val="0"/>
          <w:sz w:val="26"/>
          <w:szCs w:val="26"/>
        </w:rPr>
        <w:t>(276</w:t>
      </w:r>
      <w:r>
        <w:rPr>
          <w:rFonts w:ascii="PingFang SC" w:eastAsia="PingFang SC" w:hAnsi="Lato-Regular" w:cs="PingFang SC" w:hint="eastAsia"/>
          <w:color w:val="1D1D1D"/>
          <w:kern w:val="0"/>
          <w:sz w:val="26"/>
          <w:szCs w:val="26"/>
        </w:rPr>
        <w:t>、字数超过了</w:t>
      </w:r>
      <w:r>
        <w:rPr>
          <w:rFonts w:ascii="Lato-Regular" w:eastAsia="PingFang SC" w:hAnsi="Lato-Regular" w:cs="Lato-Regular"/>
          <w:color w:val="1D1D1D"/>
          <w:kern w:val="0"/>
          <w:sz w:val="26"/>
          <w:szCs w:val="26"/>
        </w:rPr>
        <w:t>250</w:t>
      </w:r>
      <w:r>
        <w:rPr>
          <w:rFonts w:ascii="PingFang SC" w:eastAsia="PingFang SC" w:hAnsi="Lato-Regular" w:cs="PingFang SC" w:hint="eastAsia"/>
          <w:color w:val="1D1D1D"/>
          <w:kern w:val="0"/>
          <w:sz w:val="26"/>
          <w:szCs w:val="26"/>
        </w:rPr>
        <w:t>字，请帮我删减一些字数谢谢</w:t>
      </w:r>
      <w:r>
        <w:rPr>
          <w:rFonts w:ascii="Lato-Regular" w:eastAsia="PingFang SC" w:hAnsi="Lato-Regular" w:cs="Lato-Regular"/>
          <w:color w:val="1D1D1D"/>
          <w:kern w:val="0"/>
          <w:sz w:val="26"/>
          <w:szCs w:val="26"/>
        </w:rPr>
        <w:t>)</w:t>
      </w:r>
    </w:p>
    <w:p w14:paraId="6F90BC09" w14:textId="77777777" w:rsidR="00CD6ED3" w:rsidRDefault="00CD6ED3" w:rsidP="00CD6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left"/>
        <w:rPr>
          <w:rFonts w:ascii="Lato-Regular" w:eastAsia="PingFang SC" w:hAnsi="Lato-Regular" w:cs="Lato-Regular"/>
          <w:color w:val="1D1D1D"/>
          <w:kern w:val="0"/>
          <w:sz w:val="26"/>
          <w:szCs w:val="26"/>
        </w:rPr>
      </w:pPr>
    </w:p>
    <w:p w14:paraId="1E8A8D0C" w14:textId="77777777" w:rsidR="00CD6ED3" w:rsidRDefault="00CD6ED3" w:rsidP="00CD6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left"/>
        <w:rPr>
          <w:rFonts w:ascii="Lato-Regular" w:eastAsia="PingFang SC" w:hAnsi="Lato-Regular" w:cs="Lato-Regular"/>
          <w:color w:val="1D1D1D"/>
          <w:kern w:val="0"/>
          <w:sz w:val="26"/>
          <w:szCs w:val="26"/>
        </w:rPr>
      </w:pPr>
    </w:p>
    <w:p w14:paraId="4451CEDD" w14:textId="77777777" w:rsidR="00CD6ED3" w:rsidRDefault="00CD6ED3" w:rsidP="00CD6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left"/>
        <w:rPr>
          <w:rFonts w:ascii="Lato-Regular" w:eastAsia="PingFang SC" w:hAnsi="Lato-Regular" w:cs="Lato-Regular"/>
          <w:color w:val="1D1D1D"/>
          <w:kern w:val="0"/>
          <w:sz w:val="26"/>
          <w:szCs w:val="26"/>
          <w:lang w:eastAsia="ja-JP"/>
        </w:rPr>
      </w:pPr>
      <w:r>
        <w:rPr>
          <w:rFonts w:ascii="PingFang SC" w:eastAsia="PingFang SC" w:hAnsi="Lato-Regular" w:cs="PingFang SC" w:hint="eastAsia"/>
          <w:color w:val="1D1D1D"/>
          <w:kern w:val="0"/>
          <w:sz w:val="26"/>
          <w:szCs w:val="26"/>
          <w:lang w:eastAsia="ja-JP"/>
        </w:rPr>
        <w:t>自分の長所·短所についてエピソードをまじえて教えてください。</w:t>
      </w:r>
      <w:r>
        <w:rPr>
          <w:rFonts w:ascii="Lato-Regular" w:eastAsia="PingFang SC" w:hAnsi="Lato-Regular" w:cs="Lato-Regular"/>
          <w:color w:val="1D1D1D"/>
          <w:kern w:val="0"/>
          <w:sz w:val="26"/>
          <w:szCs w:val="26"/>
          <w:lang w:eastAsia="ja-JP"/>
        </w:rPr>
        <w:t>(250</w:t>
      </w:r>
      <w:r>
        <w:rPr>
          <w:rFonts w:ascii="PingFang SC" w:eastAsia="PingFang SC" w:hAnsi="Lato-Regular" w:cs="PingFang SC" w:hint="eastAsia"/>
          <w:color w:val="1D1D1D"/>
          <w:kern w:val="0"/>
          <w:sz w:val="26"/>
          <w:szCs w:val="26"/>
          <w:lang w:eastAsia="ja-JP"/>
        </w:rPr>
        <w:t>文字以下</w:t>
      </w:r>
      <w:r>
        <w:rPr>
          <w:rFonts w:ascii="Lato-Regular" w:eastAsia="PingFang SC" w:hAnsi="Lato-Regular" w:cs="Lato-Regular"/>
          <w:color w:val="1D1D1D"/>
          <w:kern w:val="0"/>
          <w:sz w:val="26"/>
          <w:szCs w:val="26"/>
          <w:lang w:eastAsia="ja-JP"/>
        </w:rPr>
        <w:t>)</w:t>
      </w:r>
    </w:p>
    <w:p w14:paraId="1179D565" w14:textId="77777777" w:rsidR="00CD6ED3" w:rsidRDefault="00CD6ED3" w:rsidP="00CD6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left"/>
        <w:rPr>
          <w:rFonts w:ascii="Lato-Regular" w:eastAsia="PingFang SC" w:hAnsi="Lato-Regular" w:cs="Lato-Regular"/>
          <w:color w:val="1D1D1D"/>
          <w:kern w:val="0"/>
          <w:sz w:val="26"/>
          <w:szCs w:val="26"/>
          <w:lang w:eastAsia="ja-JP"/>
        </w:rPr>
      </w:pPr>
    </w:p>
    <w:p w14:paraId="09FC46C1" w14:textId="5AA14008" w:rsidR="00CD6ED3" w:rsidRDefault="00CD6ED3" w:rsidP="00CD6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left"/>
        <w:rPr>
          <w:rFonts w:ascii="Lato-Regular" w:eastAsia="PingFang SC" w:hAnsi="Lato-Regular" w:cs="Lato-Regular"/>
          <w:color w:val="1D1D1D"/>
          <w:kern w:val="0"/>
          <w:sz w:val="26"/>
          <w:szCs w:val="26"/>
          <w:lang w:eastAsia="ja-JP"/>
        </w:rPr>
      </w:pPr>
      <w:r>
        <w:rPr>
          <w:rFonts w:ascii="PingFang SC" w:eastAsia="PingFang SC" w:hAnsi="Lato-Regular" w:cs="PingFang SC" w:hint="eastAsia"/>
          <w:color w:val="1D1D1D"/>
          <w:kern w:val="0"/>
          <w:sz w:val="26"/>
          <w:szCs w:val="26"/>
          <w:lang w:eastAsia="ja-JP"/>
        </w:rPr>
        <w:t>私</w:t>
      </w:r>
      <w:del w:id="71" w:author="luc30752@gmail.com" w:date="2020-01-27T01:00:00Z">
        <w:r w:rsidDel="001134F3">
          <w:rPr>
            <w:rFonts w:ascii="PingFang SC" w:eastAsia="PingFang SC" w:hAnsi="Lato-Regular" w:cs="PingFang SC" w:hint="eastAsia"/>
            <w:color w:val="1D1D1D"/>
            <w:kern w:val="0"/>
            <w:sz w:val="26"/>
            <w:szCs w:val="26"/>
            <w:lang w:eastAsia="ja-JP"/>
          </w:rPr>
          <w:delText>の長所</w:delText>
        </w:r>
      </w:del>
      <w:r>
        <w:rPr>
          <w:rFonts w:ascii="PingFang SC" w:eastAsia="PingFang SC" w:hAnsi="Lato-Regular" w:cs="PingFang SC" w:hint="eastAsia"/>
          <w:color w:val="1D1D1D"/>
          <w:kern w:val="0"/>
          <w:sz w:val="26"/>
          <w:szCs w:val="26"/>
          <w:lang w:eastAsia="ja-JP"/>
        </w:rPr>
        <w:t>は</w:t>
      </w:r>
      <w:del w:id="72" w:author="luc30752@gmail.com" w:date="2020-01-27T01:00:00Z">
        <w:r w:rsidDel="001134F3">
          <w:rPr>
            <w:rFonts w:ascii="PingFang SC" w:eastAsia="PingFang SC" w:hAnsi="Lato-Regular" w:cs="PingFang SC" w:hint="eastAsia"/>
            <w:color w:val="1D1D1D"/>
            <w:kern w:val="0"/>
            <w:sz w:val="26"/>
            <w:szCs w:val="26"/>
            <w:lang w:eastAsia="ja-JP"/>
          </w:rPr>
          <w:delText>、</w:delText>
        </w:r>
      </w:del>
      <w:r>
        <w:rPr>
          <w:rFonts w:ascii="PingFang SC" w:eastAsia="PingFang SC" w:hAnsi="Lato-Regular" w:cs="PingFang SC" w:hint="eastAsia"/>
          <w:color w:val="1D1D1D"/>
          <w:kern w:val="0"/>
          <w:sz w:val="26"/>
          <w:szCs w:val="26"/>
          <w:lang w:eastAsia="ja-JP"/>
        </w:rPr>
        <w:t>自ら課題を解決する主体性がある</w:t>
      </w:r>
      <w:ins w:id="73" w:author="luc30752@gmail.com" w:date="2020-01-27T01:00:00Z">
        <w:r w:rsidR="001134F3">
          <w:rPr>
            <w:rFonts w:ascii="PingFang SC" w:eastAsia="PingFang SC" w:hAnsi="Lato-Regular" w:cs="PingFang SC" w:hint="eastAsia"/>
            <w:color w:val="1D1D1D"/>
            <w:kern w:val="0"/>
            <w:sz w:val="26"/>
            <w:szCs w:val="26"/>
            <w:lang w:eastAsia="ja-JP"/>
          </w:rPr>
          <w:t>と</w:t>
        </w:r>
      </w:ins>
      <w:ins w:id="74" w:author="luc30752@gmail.com" w:date="2020-01-27T01:01:00Z">
        <w:r w:rsidR="001134F3">
          <w:rPr>
            <w:rFonts w:ascii="PingFang SC" w:eastAsia="PingFang SC" w:hAnsi="Lato-Regular" w:cs="PingFang SC" w:hint="eastAsia"/>
            <w:color w:val="1D1D1D"/>
            <w:kern w:val="0"/>
            <w:sz w:val="26"/>
            <w:szCs w:val="26"/>
            <w:lang w:eastAsia="ja-JP"/>
          </w:rPr>
          <w:t>評価されている</w:t>
        </w:r>
      </w:ins>
      <w:del w:id="75" w:author="luc30752@gmail.com" w:date="2020-01-27T01:00:00Z">
        <w:r w:rsidDel="001134F3">
          <w:rPr>
            <w:rFonts w:ascii="PingFang SC" w:eastAsia="PingFang SC" w:hAnsi="Lato-Regular" w:cs="PingFang SC" w:hint="eastAsia"/>
            <w:color w:val="1D1D1D"/>
            <w:kern w:val="0"/>
            <w:sz w:val="26"/>
            <w:szCs w:val="26"/>
            <w:lang w:eastAsia="ja-JP"/>
          </w:rPr>
          <w:delText>ことだ</w:delText>
        </w:r>
      </w:del>
      <w:r>
        <w:rPr>
          <w:rFonts w:ascii="PingFang SC" w:eastAsia="PingFang SC" w:hAnsi="Lato-Regular" w:cs="PingFang SC" w:hint="eastAsia"/>
          <w:color w:val="1D1D1D"/>
          <w:kern w:val="0"/>
          <w:sz w:val="26"/>
          <w:szCs w:val="26"/>
          <w:lang w:eastAsia="ja-JP"/>
        </w:rPr>
        <w:t>。学園祭の時、私は</w:t>
      </w:r>
      <w:del w:id="76" w:author="luc30752@gmail.com" w:date="2020-01-27T01:11:00Z">
        <w:r w:rsidDel="00697C88">
          <w:rPr>
            <w:rFonts w:ascii="PingFang SC" w:eastAsia="PingFang SC" w:hAnsi="Lato-Regular" w:cs="PingFang SC" w:hint="eastAsia"/>
            <w:color w:val="1D1D1D"/>
            <w:kern w:val="0"/>
            <w:sz w:val="26"/>
            <w:szCs w:val="26"/>
            <w:lang w:eastAsia="ja-JP"/>
          </w:rPr>
          <w:delText>留学生会の副会長として</w:delText>
        </w:r>
      </w:del>
      <w:r>
        <w:rPr>
          <w:rFonts w:ascii="PingFang SC" w:eastAsia="PingFang SC" w:hAnsi="Lato-Regular" w:cs="PingFang SC" w:hint="eastAsia"/>
          <w:color w:val="1D1D1D"/>
          <w:kern w:val="0"/>
          <w:sz w:val="26"/>
          <w:szCs w:val="26"/>
          <w:lang w:eastAsia="ja-JP"/>
        </w:rPr>
        <w:t>焼きそば屋台の出店を担当した。しかし、</w:t>
      </w:r>
      <w:del w:id="77" w:author="luc30752@gmail.com" w:date="2020-01-27T01:11:00Z">
        <w:r w:rsidDel="00697C88">
          <w:rPr>
            <w:rFonts w:ascii="PingFang SC" w:eastAsia="PingFang SC" w:hAnsi="Lato-Regular" w:cs="PingFang SC" w:hint="eastAsia"/>
            <w:color w:val="1D1D1D"/>
            <w:kern w:val="0"/>
            <w:sz w:val="26"/>
            <w:szCs w:val="26"/>
            <w:lang w:eastAsia="ja-JP"/>
          </w:rPr>
          <w:delText>焼きそばに不可欠な</w:delText>
        </w:r>
      </w:del>
      <w:ins w:id="78" w:author="luc30752@gmail.com" w:date="2020-01-27T01:11:00Z">
        <w:r w:rsidR="00697C88">
          <w:rPr>
            <w:rFonts w:ascii="PingFang SC" w:eastAsia="PingFang SC" w:hAnsi="Lato-Regular" w:cs="PingFang SC" w:hint="eastAsia"/>
            <w:color w:val="1D1D1D"/>
            <w:kern w:val="0"/>
            <w:sz w:val="26"/>
            <w:szCs w:val="26"/>
            <w:lang w:eastAsia="ja-JP"/>
          </w:rPr>
          <w:t>売り点としての</w:t>
        </w:r>
      </w:ins>
      <w:r>
        <w:rPr>
          <w:rFonts w:ascii="PingFang SC" w:eastAsia="PingFang SC" w:hAnsi="Lato-Regular" w:cs="PingFang SC" w:hint="eastAsia"/>
          <w:color w:val="1D1D1D"/>
          <w:kern w:val="0"/>
          <w:sz w:val="26"/>
          <w:szCs w:val="26"/>
          <w:lang w:eastAsia="ja-JP"/>
        </w:rPr>
        <w:t>特製ソースは</w:t>
      </w:r>
      <w:del w:id="79" w:author="luc30752@gmail.com" w:date="2020-01-27T01:02:00Z">
        <w:r w:rsidDel="001134F3">
          <w:rPr>
            <w:rFonts w:ascii="PingFang SC" w:eastAsia="PingFang SC" w:hAnsi="Lato-Regular" w:cs="PingFang SC" w:hint="eastAsia"/>
            <w:color w:val="1D1D1D"/>
            <w:kern w:val="0"/>
            <w:sz w:val="26"/>
            <w:szCs w:val="26"/>
            <w:lang w:eastAsia="ja-JP"/>
          </w:rPr>
          <w:delText>何処の</w:delText>
        </w:r>
      </w:del>
      <w:ins w:id="80" w:author="luc30752@gmail.com" w:date="2020-01-27T01:04:00Z">
        <w:r w:rsidR="001134F3">
          <w:rPr>
            <w:rFonts w:ascii="PingFang SC" w:eastAsia="PingFang SC" w:hAnsi="Lato-Regular" w:cs="PingFang SC" w:hint="eastAsia"/>
            <w:color w:val="1D1D1D"/>
            <w:kern w:val="0"/>
            <w:sz w:val="26"/>
            <w:szCs w:val="26"/>
            <w:lang w:eastAsia="ja-JP"/>
          </w:rPr>
          <w:t>店舗で販売されず</w:t>
        </w:r>
      </w:ins>
      <w:del w:id="81" w:author="luc30752@gmail.com" w:date="2020-01-27T01:04:00Z">
        <w:r w:rsidDel="001134F3">
          <w:rPr>
            <w:rFonts w:ascii="PingFang SC" w:eastAsia="PingFang SC" w:hAnsi="Lato-Regular" w:cs="PingFang SC" w:hint="eastAsia"/>
            <w:color w:val="1D1D1D"/>
            <w:kern w:val="0"/>
            <w:sz w:val="26"/>
            <w:szCs w:val="26"/>
            <w:lang w:eastAsia="ja-JP"/>
          </w:rPr>
          <w:delText>ス</w:delText>
        </w:r>
      </w:del>
      <w:del w:id="82" w:author="luc30752@gmail.com" w:date="2020-01-27T01:03:00Z">
        <w:r w:rsidDel="001134F3">
          <w:rPr>
            <w:rFonts w:ascii="PingFang SC" w:eastAsia="PingFang SC" w:hAnsi="Lato-Regular" w:cs="PingFang SC" w:hint="eastAsia"/>
            <w:color w:val="1D1D1D"/>
            <w:kern w:val="0"/>
            <w:sz w:val="26"/>
            <w:szCs w:val="26"/>
            <w:lang w:eastAsia="ja-JP"/>
          </w:rPr>
          <w:delText>ーパーでも売っていなく</w:delText>
        </w:r>
      </w:del>
      <w:r>
        <w:rPr>
          <w:rFonts w:ascii="PingFang SC" w:eastAsia="PingFang SC" w:hAnsi="Lato-Regular" w:cs="PingFang SC" w:hint="eastAsia"/>
          <w:color w:val="1D1D1D"/>
          <w:kern w:val="0"/>
          <w:sz w:val="26"/>
          <w:szCs w:val="26"/>
          <w:lang w:eastAsia="ja-JP"/>
        </w:rPr>
        <w:t>、ネットで購入する</w:t>
      </w:r>
      <w:ins w:id="83" w:author="luc30752@gmail.com" w:date="2020-01-27T01:10:00Z">
        <w:r w:rsidR="00697C88">
          <w:rPr>
            <w:rFonts w:ascii="PingFang SC" w:eastAsia="PingFang SC" w:hAnsi="Lato-Regular" w:cs="PingFang SC" w:hint="eastAsia"/>
            <w:color w:val="1D1D1D"/>
            <w:kern w:val="0"/>
            <w:sz w:val="26"/>
            <w:szCs w:val="26"/>
            <w:lang w:eastAsia="ja-JP"/>
          </w:rPr>
          <w:t>と</w:t>
        </w:r>
      </w:ins>
      <w:del w:id="84" w:author="luc30752@gmail.com" w:date="2020-01-27T01:04:00Z">
        <w:r w:rsidDel="001134F3">
          <w:rPr>
            <w:rFonts w:ascii="PingFang SC" w:eastAsia="PingFang SC" w:hAnsi="Lato-Regular" w:cs="PingFang SC" w:hint="eastAsia"/>
            <w:color w:val="1D1D1D"/>
            <w:kern w:val="0"/>
            <w:sz w:val="26"/>
            <w:szCs w:val="26"/>
            <w:lang w:eastAsia="ja-JP"/>
          </w:rPr>
          <w:delText>としても、</w:delText>
        </w:r>
      </w:del>
      <w:del w:id="85" w:author="luc30752@gmail.com" w:date="2020-01-27T01:10:00Z">
        <w:r w:rsidDel="00697C88">
          <w:rPr>
            <w:rFonts w:ascii="PingFang SC" w:eastAsia="PingFang SC" w:hAnsi="Lato-Regular" w:cs="PingFang SC" w:hint="eastAsia"/>
            <w:color w:val="1D1D1D"/>
            <w:kern w:val="0"/>
            <w:sz w:val="26"/>
            <w:szCs w:val="26"/>
            <w:lang w:eastAsia="ja-JP"/>
          </w:rPr>
          <w:delText>学園祭の開始には</w:delText>
        </w:r>
      </w:del>
      <w:r>
        <w:rPr>
          <w:rFonts w:ascii="PingFang SC" w:eastAsia="PingFang SC" w:hAnsi="Lato-Regular" w:cs="PingFang SC" w:hint="eastAsia"/>
          <w:color w:val="1D1D1D"/>
          <w:kern w:val="0"/>
          <w:sz w:val="26"/>
          <w:szCs w:val="26"/>
          <w:lang w:eastAsia="ja-JP"/>
        </w:rPr>
        <w:t>間に合わない</w:t>
      </w:r>
      <w:ins w:id="86" w:author="luc30752@gmail.com" w:date="2020-01-27T01:05:00Z">
        <w:r w:rsidR="001134F3">
          <w:rPr>
            <w:rFonts w:ascii="PingFang SC" w:eastAsia="PingFang SC" w:hAnsi="Lato-Regular" w:cs="PingFang SC" w:hint="eastAsia"/>
            <w:color w:val="1D1D1D"/>
            <w:kern w:val="0"/>
            <w:sz w:val="26"/>
            <w:szCs w:val="26"/>
            <w:lang w:eastAsia="ja-JP"/>
          </w:rPr>
          <w:t>恐れがある</w:t>
        </w:r>
      </w:ins>
      <w:r>
        <w:rPr>
          <w:rFonts w:ascii="PingFang SC" w:eastAsia="PingFang SC" w:hAnsi="Lato-Regular" w:cs="PingFang SC" w:hint="eastAsia"/>
          <w:color w:val="1D1D1D"/>
          <w:kern w:val="0"/>
          <w:sz w:val="26"/>
          <w:szCs w:val="26"/>
          <w:lang w:eastAsia="ja-JP"/>
        </w:rPr>
        <w:t>。そこで</w:t>
      </w:r>
      <w:del w:id="87" w:author="luc30752@gmail.com" w:date="2020-01-27T01:10:00Z">
        <w:r w:rsidDel="00697C88">
          <w:rPr>
            <w:rFonts w:ascii="PingFang SC" w:eastAsia="PingFang SC" w:hAnsi="Lato-Regular" w:cs="PingFang SC" w:hint="eastAsia"/>
            <w:color w:val="1D1D1D"/>
            <w:kern w:val="0"/>
            <w:sz w:val="26"/>
            <w:szCs w:val="26"/>
            <w:lang w:eastAsia="ja-JP"/>
          </w:rPr>
          <w:delText>、</w:delText>
        </w:r>
      </w:del>
      <w:r>
        <w:rPr>
          <w:rFonts w:ascii="PingFang SC" w:eastAsia="PingFang SC" w:hAnsi="Lato-Regular" w:cs="PingFang SC" w:hint="eastAsia"/>
          <w:color w:val="1D1D1D"/>
          <w:kern w:val="0"/>
          <w:sz w:val="26"/>
          <w:szCs w:val="26"/>
          <w:lang w:eastAsia="ja-JP"/>
        </w:rPr>
        <w:t>私は製造会社に電話で交渉し、直接に製造会社の</w:t>
      </w:r>
      <w:del w:id="88" w:author="luc30752@gmail.com" w:date="2020-01-27T01:10:00Z">
        <w:r w:rsidDel="00697C88">
          <w:rPr>
            <w:rFonts w:ascii="PingFang SC" w:eastAsia="PingFang SC" w:hAnsi="Lato-Regular" w:cs="PingFang SC" w:hint="eastAsia"/>
            <w:color w:val="1D1D1D"/>
            <w:kern w:val="0"/>
            <w:sz w:val="26"/>
            <w:szCs w:val="26"/>
            <w:lang w:eastAsia="ja-JP"/>
          </w:rPr>
          <w:delText>東京</w:delText>
        </w:r>
      </w:del>
      <w:r>
        <w:rPr>
          <w:rFonts w:ascii="PingFang SC" w:eastAsia="PingFang SC" w:hAnsi="Lato-Regular" w:cs="PingFang SC" w:hint="eastAsia"/>
          <w:color w:val="1D1D1D"/>
          <w:kern w:val="0"/>
          <w:sz w:val="26"/>
          <w:szCs w:val="26"/>
          <w:lang w:eastAsia="ja-JP"/>
        </w:rPr>
        <w:t>オフィスまで行ってソースを</w:t>
      </w:r>
      <w:ins w:id="89" w:author="luc30752@gmail.com" w:date="2020-01-27T01:02:00Z">
        <w:r w:rsidR="001134F3">
          <w:rPr>
            <w:rFonts w:ascii="PingFang SC" w:eastAsia="PingFang SC" w:hAnsi="Lato-Regular" w:cs="PingFang SC" w:hint="eastAsia"/>
            <w:color w:val="1D1D1D"/>
            <w:kern w:val="0"/>
            <w:sz w:val="26"/>
            <w:szCs w:val="26"/>
            <w:lang w:eastAsia="ja-JP"/>
          </w:rPr>
          <w:t>購入した</w:t>
        </w:r>
      </w:ins>
      <w:del w:id="90" w:author="luc30752@gmail.com" w:date="2020-01-27T01:02:00Z">
        <w:r w:rsidDel="001134F3">
          <w:rPr>
            <w:rFonts w:ascii="PingFang SC" w:eastAsia="PingFang SC" w:hAnsi="Lato-Regular" w:cs="PingFang SC" w:hint="eastAsia"/>
            <w:color w:val="1D1D1D"/>
            <w:kern w:val="0"/>
            <w:sz w:val="26"/>
            <w:szCs w:val="26"/>
            <w:lang w:eastAsia="ja-JP"/>
          </w:rPr>
          <w:delText>買ってきた</w:delText>
        </w:r>
      </w:del>
      <w:r>
        <w:rPr>
          <w:rFonts w:ascii="PingFang SC" w:eastAsia="PingFang SC" w:hAnsi="Lato-Regular" w:cs="PingFang SC" w:hint="eastAsia"/>
          <w:color w:val="1D1D1D"/>
          <w:kern w:val="0"/>
          <w:sz w:val="26"/>
          <w:szCs w:val="26"/>
          <w:lang w:eastAsia="ja-JP"/>
        </w:rPr>
        <w:t>。</w:t>
      </w:r>
      <w:del w:id="91" w:author="luc30752@gmail.com" w:date="2020-01-27T01:05:00Z">
        <w:r w:rsidDel="001134F3">
          <w:rPr>
            <w:rFonts w:ascii="PingFang SC" w:eastAsia="PingFang SC" w:hAnsi="Lato-Regular" w:cs="PingFang SC" w:hint="eastAsia"/>
            <w:color w:val="1D1D1D"/>
            <w:kern w:val="0"/>
            <w:sz w:val="26"/>
            <w:szCs w:val="26"/>
            <w:lang w:eastAsia="ja-JP"/>
          </w:rPr>
          <w:delText>そ</w:delText>
        </w:r>
      </w:del>
      <w:ins w:id="92" w:author="luc30752@gmail.com" w:date="2020-01-27T01:05:00Z">
        <w:r w:rsidR="001134F3">
          <w:rPr>
            <w:rFonts w:ascii="PingFang SC" w:eastAsia="PingFang SC" w:hAnsi="Lato-Regular" w:cs="PingFang SC" w:hint="eastAsia"/>
            <w:color w:val="1D1D1D"/>
            <w:kern w:val="0"/>
            <w:sz w:val="26"/>
            <w:szCs w:val="26"/>
            <w:lang w:eastAsia="ja-JP"/>
          </w:rPr>
          <w:t>それで</w:t>
        </w:r>
      </w:ins>
      <w:del w:id="93" w:author="luc30752@gmail.com" w:date="2020-01-27T01:05:00Z">
        <w:r w:rsidDel="001134F3">
          <w:rPr>
            <w:rFonts w:ascii="PingFang SC" w:eastAsia="PingFang SC" w:hAnsi="Lato-Regular" w:cs="PingFang SC" w:hint="eastAsia"/>
            <w:color w:val="1D1D1D"/>
            <w:kern w:val="0"/>
            <w:sz w:val="26"/>
            <w:szCs w:val="26"/>
            <w:lang w:eastAsia="ja-JP"/>
          </w:rPr>
          <w:delText>の結果</w:delText>
        </w:r>
      </w:del>
      <w:r>
        <w:rPr>
          <w:rFonts w:ascii="PingFang SC" w:eastAsia="PingFang SC" w:hAnsi="Lato-Regular" w:cs="PingFang SC" w:hint="eastAsia"/>
          <w:color w:val="1D1D1D"/>
          <w:kern w:val="0"/>
          <w:sz w:val="26"/>
          <w:szCs w:val="26"/>
          <w:lang w:eastAsia="ja-JP"/>
        </w:rPr>
        <w:t>、メンバー達との信頼関係を構築でき、売り上げナンバーワンを獲得した。短所は、物事を考えすぎること</w:t>
      </w:r>
      <w:ins w:id="94" w:author="luc30752@gmail.com" w:date="2020-01-27T01:44:00Z">
        <w:r w:rsidR="00BA0873">
          <w:rPr>
            <w:rFonts w:ascii="PingFang SC" w:eastAsia="PingFang SC" w:hAnsi="Lato-Regular" w:cs="PingFang SC" w:hint="eastAsia"/>
            <w:color w:val="1D1D1D"/>
            <w:kern w:val="0"/>
            <w:sz w:val="26"/>
            <w:szCs w:val="26"/>
            <w:lang w:eastAsia="ja-JP"/>
          </w:rPr>
          <w:t>である</w:t>
        </w:r>
      </w:ins>
      <w:del w:id="95" w:author="luc30752@gmail.com" w:date="2020-01-27T01:44:00Z">
        <w:r w:rsidDel="00BA0873">
          <w:rPr>
            <w:rFonts w:ascii="PingFang SC" w:eastAsia="PingFang SC" w:hAnsi="Lato-Regular" w:cs="PingFang SC" w:hint="eastAsia"/>
            <w:color w:val="1D1D1D"/>
            <w:kern w:val="0"/>
            <w:sz w:val="26"/>
            <w:szCs w:val="26"/>
            <w:lang w:eastAsia="ja-JP"/>
          </w:rPr>
          <w:delText>だ</w:delText>
        </w:r>
      </w:del>
      <w:r>
        <w:rPr>
          <w:rFonts w:ascii="PingFang SC" w:eastAsia="PingFang SC" w:hAnsi="Lato-Regular" w:cs="PingFang SC" w:hint="eastAsia"/>
          <w:color w:val="1D1D1D"/>
          <w:kern w:val="0"/>
          <w:sz w:val="26"/>
          <w:szCs w:val="26"/>
          <w:lang w:eastAsia="ja-JP"/>
        </w:rPr>
        <w:t>。そのせいで時々夜眠れなくて翌日の調子が悪くなってしまう。最近では</w:t>
      </w:r>
      <w:ins w:id="96" w:author="luc30752@gmail.com" w:date="2020-01-27T01:06:00Z">
        <w:r w:rsidR="001134F3">
          <w:rPr>
            <w:rFonts w:ascii="PingFang SC" w:eastAsia="PingFang SC" w:hAnsi="Lato-Regular" w:cs="PingFang SC" w:hint="eastAsia"/>
            <w:color w:val="1D1D1D"/>
            <w:kern w:val="0"/>
            <w:sz w:val="26"/>
            <w:szCs w:val="26"/>
            <w:lang w:eastAsia="ja-JP"/>
          </w:rPr>
          <w:t>余計なことを考える</w:t>
        </w:r>
      </w:ins>
      <w:ins w:id="97" w:author="luc30752@gmail.com" w:date="2020-01-27T01:07:00Z">
        <w:r w:rsidR="001134F3">
          <w:rPr>
            <w:rFonts w:ascii="PingFang SC" w:eastAsia="PingFang SC" w:hAnsi="Lato-Regular" w:cs="PingFang SC" w:hint="eastAsia"/>
            <w:color w:val="1D1D1D"/>
            <w:kern w:val="0"/>
            <w:sz w:val="26"/>
            <w:szCs w:val="26"/>
            <w:lang w:eastAsia="ja-JP"/>
          </w:rPr>
          <w:t>代わりに</w:t>
        </w:r>
      </w:ins>
      <w:r>
        <w:rPr>
          <w:rFonts w:ascii="PingFang SC" w:eastAsia="PingFang SC" w:hAnsi="Lato-Regular" w:cs="PingFang SC" w:hint="eastAsia"/>
          <w:color w:val="1D1D1D"/>
          <w:kern w:val="0"/>
          <w:sz w:val="26"/>
          <w:szCs w:val="26"/>
          <w:lang w:eastAsia="ja-JP"/>
        </w:rPr>
        <w:t>運動</w:t>
      </w:r>
      <w:ins w:id="98" w:author="luc30752@gmail.com" w:date="2020-01-27T01:08:00Z">
        <w:r w:rsidR="00697C88">
          <w:rPr>
            <w:rFonts w:ascii="PingFang SC" w:eastAsia="PingFang SC" w:hAnsi="Lato-Regular" w:cs="PingFang SC" w:hint="eastAsia"/>
            <w:color w:val="1D1D1D"/>
            <w:kern w:val="0"/>
            <w:sz w:val="26"/>
            <w:szCs w:val="26"/>
            <w:lang w:eastAsia="ja-JP"/>
          </w:rPr>
          <w:t>している</w:t>
        </w:r>
      </w:ins>
      <w:del w:id="99" w:author="luc30752@gmail.com" w:date="2020-01-27T01:08:00Z">
        <w:r w:rsidDel="00697C88">
          <w:rPr>
            <w:rFonts w:ascii="PingFang SC" w:eastAsia="PingFang SC" w:hAnsi="Lato-Regular" w:cs="PingFang SC" w:hint="eastAsia"/>
            <w:color w:val="1D1D1D"/>
            <w:kern w:val="0"/>
            <w:sz w:val="26"/>
            <w:szCs w:val="26"/>
            <w:lang w:eastAsia="ja-JP"/>
          </w:rPr>
          <w:delText>する</w:delText>
        </w:r>
      </w:del>
      <w:del w:id="100" w:author="luc30752@gmail.com" w:date="2020-01-27T01:07:00Z">
        <w:r w:rsidDel="001134F3">
          <w:rPr>
            <w:rFonts w:ascii="PingFang SC" w:eastAsia="PingFang SC" w:hAnsi="Lato-Regular" w:cs="PingFang SC" w:hint="eastAsia"/>
            <w:color w:val="1D1D1D"/>
            <w:kern w:val="0"/>
            <w:sz w:val="26"/>
            <w:szCs w:val="26"/>
            <w:lang w:eastAsia="ja-JP"/>
          </w:rPr>
          <w:delText>ようにしており、考えない時間を作ることを心掛けている</w:delText>
        </w:r>
      </w:del>
      <w:r>
        <w:rPr>
          <w:rFonts w:ascii="PingFang SC" w:eastAsia="PingFang SC" w:hAnsi="Lato-Regular" w:cs="PingFang SC" w:hint="eastAsia"/>
          <w:color w:val="1D1D1D"/>
          <w:kern w:val="0"/>
          <w:sz w:val="26"/>
          <w:szCs w:val="26"/>
          <w:lang w:eastAsia="ja-JP"/>
        </w:rPr>
        <w:t>。</w:t>
      </w:r>
      <w:r>
        <w:rPr>
          <w:rFonts w:ascii="Lato-Regular" w:eastAsia="PingFang SC" w:hAnsi="Lato-Regular" w:cs="Lato-Regular"/>
          <w:color w:val="1D1D1D"/>
          <w:kern w:val="0"/>
          <w:sz w:val="26"/>
          <w:szCs w:val="26"/>
          <w:lang w:eastAsia="ja-JP"/>
        </w:rPr>
        <w:t>(286</w:t>
      </w:r>
      <w:r>
        <w:rPr>
          <w:rFonts w:ascii="PingFang SC" w:eastAsia="PingFang SC" w:hAnsi="Lato-Regular" w:cs="PingFang SC" w:hint="eastAsia"/>
          <w:color w:val="1D1D1D"/>
          <w:kern w:val="0"/>
          <w:sz w:val="26"/>
          <w:szCs w:val="26"/>
          <w:lang w:eastAsia="ja-JP"/>
        </w:rPr>
        <w:t>字字数超过了</w:t>
      </w:r>
      <w:r>
        <w:rPr>
          <w:rFonts w:ascii="Lato-Regular" w:eastAsia="PingFang SC" w:hAnsi="Lato-Regular" w:cs="Lato-Regular"/>
          <w:color w:val="1D1D1D"/>
          <w:kern w:val="0"/>
          <w:sz w:val="26"/>
          <w:szCs w:val="26"/>
          <w:lang w:eastAsia="ja-JP"/>
        </w:rPr>
        <w:t>250</w:t>
      </w:r>
      <w:r>
        <w:rPr>
          <w:rFonts w:ascii="PingFang SC" w:eastAsia="PingFang SC" w:hAnsi="Lato-Regular" w:cs="PingFang SC" w:hint="eastAsia"/>
          <w:color w:val="1D1D1D"/>
          <w:kern w:val="0"/>
          <w:sz w:val="26"/>
          <w:szCs w:val="26"/>
          <w:lang w:eastAsia="ja-JP"/>
        </w:rPr>
        <w:t>字，请帮我删减一些字数谢谢</w:t>
      </w:r>
      <w:r>
        <w:rPr>
          <w:rFonts w:ascii="Lato-Regular" w:eastAsia="PingFang SC" w:hAnsi="Lato-Regular" w:cs="Lato-Regular"/>
          <w:color w:val="1D1D1D"/>
          <w:kern w:val="0"/>
          <w:sz w:val="26"/>
          <w:szCs w:val="26"/>
          <w:lang w:eastAsia="ja-JP"/>
        </w:rPr>
        <w:t>)</w:t>
      </w:r>
    </w:p>
    <w:p w14:paraId="2E332365" w14:textId="77777777" w:rsidR="00CD6ED3" w:rsidRDefault="00CD6ED3" w:rsidP="00CD6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left"/>
        <w:rPr>
          <w:rFonts w:ascii="Lato-Regular" w:eastAsia="PingFang SC" w:hAnsi="Lato-Regular" w:cs="Lato-Regular"/>
          <w:color w:val="1D1D1D"/>
          <w:kern w:val="0"/>
          <w:sz w:val="26"/>
          <w:szCs w:val="26"/>
          <w:lang w:eastAsia="ja-JP"/>
        </w:rPr>
      </w:pPr>
    </w:p>
    <w:p w14:paraId="7AE1A5E4" w14:textId="77777777" w:rsidR="00CD6ED3" w:rsidRDefault="00CD6ED3" w:rsidP="00CD6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left"/>
        <w:rPr>
          <w:rFonts w:ascii="Lato-Regular" w:eastAsia="PingFang SC" w:hAnsi="Lato-Regular" w:cs="Lato-Regular"/>
          <w:color w:val="1D1D1D"/>
          <w:kern w:val="0"/>
          <w:sz w:val="26"/>
          <w:szCs w:val="26"/>
        </w:rPr>
      </w:pPr>
      <w:r>
        <w:rPr>
          <w:rFonts w:ascii="PingFang SC" w:eastAsia="PingFang SC" w:hAnsi="Lato-Regular" w:cs="PingFang SC" w:hint="eastAsia"/>
          <w:color w:val="1D1D1D"/>
          <w:kern w:val="0"/>
          <w:sz w:val="26"/>
          <w:szCs w:val="26"/>
          <w:lang w:eastAsia="ja-JP"/>
        </w:rPr>
        <w:t>困難を乗り越えた経験を教えてください。またそこから何を学びましたか。</w:t>
      </w:r>
      <w:r>
        <w:rPr>
          <w:rFonts w:ascii="Lato-Regular" w:eastAsia="PingFang SC" w:hAnsi="Lato-Regular" w:cs="Lato-Regular"/>
          <w:color w:val="1D1D1D"/>
          <w:kern w:val="0"/>
          <w:sz w:val="26"/>
          <w:szCs w:val="26"/>
        </w:rPr>
        <w:t>(250</w:t>
      </w:r>
      <w:r>
        <w:rPr>
          <w:rFonts w:ascii="PingFang SC" w:eastAsia="PingFang SC" w:hAnsi="Lato-Regular" w:cs="PingFang SC" w:hint="eastAsia"/>
          <w:color w:val="1D1D1D"/>
          <w:kern w:val="0"/>
          <w:sz w:val="26"/>
          <w:szCs w:val="26"/>
        </w:rPr>
        <w:t>文字以下</w:t>
      </w:r>
    </w:p>
    <w:p w14:paraId="3DA6119E" w14:textId="77777777" w:rsidR="00CD6ED3" w:rsidRDefault="00CD6ED3" w:rsidP="00CD6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left"/>
        <w:rPr>
          <w:rFonts w:ascii="Lato-Regular" w:eastAsia="PingFang SC" w:hAnsi="Lato-Regular" w:cs="Lato-Regular"/>
          <w:color w:val="1D1D1D"/>
          <w:kern w:val="0"/>
          <w:sz w:val="26"/>
          <w:szCs w:val="26"/>
        </w:rPr>
      </w:pPr>
      <w:r>
        <w:rPr>
          <w:rFonts w:ascii="PingFang SC" w:eastAsia="PingFang SC" w:hAnsi="Lato-Regular" w:cs="PingFang SC" w:hint="eastAsia"/>
          <w:color w:val="1D1D1D"/>
          <w:kern w:val="0"/>
          <w:sz w:val="26"/>
          <w:szCs w:val="26"/>
        </w:rPr>
        <w:t>这个也是之前写好了的，但是字数超过了</w:t>
      </w:r>
      <w:r>
        <w:rPr>
          <w:rFonts w:ascii="Lato-Regular" w:eastAsia="PingFang SC" w:hAnsi="Lato-Regular" w:cs="Lato-Regular"/>
          <w:color w:val="1D1D1D"/>
          <w:kern w:val="0"/>
          <w:sz w:val="26"/>
          <w:szCs w:val="26"/>
        </w:rPr>
        <w:t>250</w:t>
      </w:r>
      <w:r>
        <w:rPr>
          <w:rFonts w:ascii="PingFang SC" w:eastAsia="PingFang SC" w:hAnsi="Lato-Regular" w:cs="PingFang SC" w:hint="eastAsia"/>
          <w:color w:val="1D1D1D"/>
          <w:kern w:val="0"/>
          <w:sz w:val="26"/>
          <w:szCs w:val="26"/>
        </w:rPr>
        <w:t>字，请帮我删减一些字数谢谢</w:t>
      </w:r>
      <w:r>
        <w:rPr>
          <w:rFonts w:ascii="Lato-Regular" w:eastAsia="PingFang SC" w:hAnsi="Lato-Regular" w:cs="Lato-Regular"/>
          <w:color w:val="1D1D1D"/>
          <w:kern w:val="0"/>
          <w:sz w:val="26"/>
          <w:szCs w:val="26"/>
        </w:rPr>
        <w:t>)</w:t>
      </w:r>
    </w:p>
    <w:p w14:paraId="26FEA28E" w14:textId="77777777" w:rsidR="00CD6ED3" w:rsidRDefault="00CD6ED3" w:rsidP="00CD6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left"/>
        <w:rPr>
          <w:rFonts w:ascii="Lato-Regular" w:eastAsia="PingFang SC" w:hAnsi="Lato-Regular" w:cs="Lato-Regular"/>
          <w:color w:val="1D1D1D"/>
          <w:kern w:val="0"/>
          <w:sz w:val="26"/>
          <w:szCs w:val="26"/>
        </w:rPr>
      </w:pPr>
    </w:p>
    <w:p w14:paraId="11AEF85B" w14:textId="60544864" w:rsidR="00CD6ED3" w:rsidRPr="000C79DA" w:rsidRDefault="00CD6ED3" w:rsidP="00CD6E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left"/>
        <w:rPr>
          <w:rFonts w:ascii="PingFang SC" w:eastAsia="PingFang SC" w:hAnsi="Lato-Regular" w:cs="PingFang SC"/>
          <w:color w:val="1D1D1D"/>
          <w:kern w:val="0"/>
          <w:sz w:val="26"/>
          <w:szCs w:val="26"/>
          <w:lang w:eastAsia="ja-JP"/>
          <w:rPrChange w:id="101" w:author="luc30752@gmail.com" w:date="2020-01-27T01:19:00Z">
            <w:rPr>
              <w:rFonts w:ascii="Lato-Regular" w:eastAsia="PingFang SC" w:hAnsi="Lato-Regular" w:cs="Lato-Regular"/>
              <w:color w:val="1D1D1D"/>
              <w:kern w:val="0"/>
              <w:sz w:val="26"/>
              <w:szCs w:val="26"/>
            </w:rPr>
          </w:rPrChange>
        </w:rPr>
      </w:pPr>
      <w:r>
        <w:rPr>
          <w:rFonts w:ascii="PingFang SC" w:eastAsia="PingFang SC" w:hAnsi="Lato-Regular" w:cs="PingFang SC" w:hint="eastAsia"/>
          <w:color w:val="1D1D1D"/>
          <w:kern w:val="0"/>
          <w:sz w:val="26"/>
          <w:szCs w:val="26"/>
          <w:lang w:eastAsia="ja-JP"/>
        </w:rPr>
        <w:t>バイト先の自動免税機</w:t>
      </w:r>
      <w:ins w:id="102" w:author="luc30752@gmail.com" w:date="2020-01-27T01:12:00Z">
        <w:r w:rsidR="00697C88">
          <w:rPr>
            <w:rFonts w:ascii="PingFang SC" w:eastAsia="PingFang SC" w:hAnsi="Lato-Regular" w:cs="PingFang SC" w:hint="eastAsia"/>
            <w:color w:val="1D1D1D"/>
            <w:kern w:val="0"/>
            <w:sz w:val="26"/>
            <w:szCs w:val="26"/>
            <w:lang w:eastAsia="ja-JP"/>
          </w:rPr>
          <w:t>の</w:t>
        </w:r>
      </w:ins>
      <w:r>
        <w:rPr>
          <w:rFonts w:ascii="PingFang SC" w:eastAsia="PingFang SC" w:hAnsi="Lato-Regular" w:cs="PingFang SC" w:hint="eastAsia"/>
          <w:color w:val="1D1D1D"/>
          <w:kern w:val="0"/>
          <w:sz w:val="26"/>
          <w:szCs w:val="26"/>
          <w:lang w:eastAsia="ja-JP"/>
        </w:rPr>
        <w:t>お釣り</w:t>
      </w:r>
      <w:del w:id="103" w:author="luc30752@gmail.com" w:date="2020-01-27T01:12:00Z">
        <w:r w:rsidDel="00697C88">
          <w:rPr>
            <w:rFonts w:ascii="PingFang SC" w:eastAsia="PingFang SC" w:hAnsi="Lato-Regular" w:cs="PingFang SC" w:hint="eastAsia"/>
            <w:color w:val="1D1D1D"/>
            <w:kern w:val="0"/>
            <w:sz w:val="26"/>
            <w:szCs w:val="26"/>
            <w:lang w:eastAsia="ja-JP"/>
          </w:rPr>
          <w:delText>枚数</w:delText>
        </w:r>
      </w:del>
      <w:r>
        <w:rPr>
          <w:rFonts w:ascii="PingFang SC" w:eastAsia="PingFang SC" w:hAnsi="Lato-Regular" w:cs="PingFang SC" w:hint="eastAsia"/>
          <w:color w:val="1D1D1D"/>
          <w:kern w:val="0"/>
          <w:sz w:val="26"/>
          <w:szCs w:val="26"/>
          <w:lang w:eastAsia="ja-JP"/>
        </w:rPr>
        <w:t>補充業務を</w:t>
      </w:r>
      <w:del w:id="104" w:author="ト超逸" w:date="2020-01-27T02:39:00Z">
        <w:r w:rsidDel="00E25198">
          <w:rPr>
            <w:rFonts w:ascii="游明朝" w:eastAsia="游明朝" w:hAnsi="游明朝" w:cs="PingFang SC" w:hint="eastAsia"/>
            <w:color w:val="1D1D1D"/>
            <w:kern w:val="0"/>
            <w:sz w:val="26"/>
            <w:szCs w:val="26"/>
            <w:lang w:eastAsia="ja-JP"/>
          </w:rPr>
          <w:delText>自動</w:delText>
        </w:r>
      </w:del>
      <w:ins w:id="105" w:author="ト超逸" w:date="2020-01-27T02:39:00Z">
        <w:r w:rsidR="00E25198">
          <w:rPr>
            <w:rFonts w:ascii="游明朝" w:eastAsia="游明朝" w:hAnsi="游明朝" w:cs="PingFang SC" w:hint="eastAsia"/>
            <w:color w:val="1D1D1D"/>
            <w:kern w:val="0"/>
            <w:sz w:val="26"/>
            <w:szCs w:val="26"/>
            <w:lang w:eastAsia="ja-JP"/>
          </w:rPr>
          <w:t>効率</w:t>
        </w:r>
      </w:ins>
      <w:r>
        <w:rPr>
          <w:rFonts w:ascii="PingFang SC" w:eastAsia="PingFang SC" w:hAnsi="Lato-Regular" w:cs="PingFang SC" w:hint="eastAsia"/>
          <w:color w:val="1D1D1D"/>
          <w:kern w:val="0"/>
          <w:sz w:val="26"/>
          <w:szCs w:val="26"/>
          <w:lang w:eastAsia="ja-JP"/>
        </w:rPr>
        <w:t>化したことである。バイト先の百貨店</w:t>
      </w:r>
      <w:ins w:id="106" w:author="luc30752@gmail.com" w:date="2020-01-27T01:13:00Z">
        <w:r w:rsidR="00697C88">
          <w:rPr>
            <w:rFonts w:ascii="PingFang SC" w:eastAsia="PingFang SC" w:hAnsi="Lato-Regular" w:cs="PingFang SC" w:hint="eastAsia"/>
            <w:color w:val="1D1D1D"/>
            <w:kern w:val="0"/>
            <w:sz w:val="26"/>
            <w:szCs w:val="26"/>
            <w:lang w:eastAsia="ja-JP"/>
          </w:rPr>
          <w:t>で</w:t>
        </w:r>
      </w:ins>
      <w:r>
        <w:rPr>
          <w:rFonts w:ascii="PingFang SC" w:eastAsia="PingFang SC" w:hAnsi="Lato-Regular" w:cs="PingFang SC" w:hint="eastAsia"/>
          <w:color w:val="1D1D1D"/>
          <w:kern w:val="0"/>
          <w:sz w:val="26"/>
          <w:szCs w:val="26"/>
          <w:lang w:eastAsia="ja-JP"/>
        </w:rPr>
        <w:t>は自動免税機</w:t>
      </w:r>
      <w:ins w:id="107" w:author="luc30752@gmail.com" w:date="2020-01-27T01:13:00Z">
        <w:r w:rsidR="00697C88">
          <w:rPr>
            <w:rFonts w:ascii="PingFang SC" w:eastAsia="PingFang SC" w:hAnsi="Lato-Regular" w:cs="PingFang SC" w:hint="eastAsia"/>
            <w:color w:val="1D1D1D"/>
            <w:kern w:val="0"/>
            <w:sz w:val="26"/>
            <w:szCs w:val="26"/>
            <w:lang w:eastAsia="ja-JP"/>
          </w:rPr>
          <w:t>を</w:t>
        </w:r>
      </w:ins>
      <w:del w:id="108" w:author="luc30752@gmail.com" w:date="2020-01-27T01:13:00Z">
        <w:r w:rsidDel="00697C88">
          <w:rPr>
            <w:rFonts w:ascii="PingFang SC" w:eastAsia="PingFang SC" w:hAnsi="Lato-Regular" w:cs="PingFang SC" w:hint="eastAsia"/>
            <w:color w:val="1D1D1D"/>
            <w:kern w:val="0"/>
            <w:sz w:val="26"/>
            <w:szCs w:val="26"/>
            <w:lang w:eastAsia="ja-JP"/>
          </w:rPr>
          <w:delText>が</w:delText>
        </w:r>
      </w:del>
      <w:r>
        <w:rPr>
          <w:rFonts w:ascii="PingFang SC" w:eastAsia="PingFang SC" w:hAnsi="Lato-Regular" w:cs="PingFang SC" w:hint="eastAsia"/>
          <w:color w:val="1D1D1D"/>
          <w:kern w:val="0"/>
          <w:sz w:val="26"/>
          <w:szCs w:val="26"/>
          <w:lang w:eastAsia="ja-JP"/>
        </w:rPr>
        <w:t>導入</w:t>
      </w:r>
      <w:ins w:id="109" w:author="luc30752@gmail.com" w:date="2020-01-27T01:13:00Z">
        <w:r w:rsidR="00697C88">
          <w:rPr>
            <w:rFonts w:ascii="PingFang SC" w:eastAsia="PingFang SC" w:hAnsi="Lato-Regular" w:cs="PingFang SC" w:hint="eastAsia"/>
            <w:color w:val="1D1D1D"/>
            <w:kern w:val="0"/>
            <w:sz w:val="26"/>
            <w:szCs w:val="26"/>
            <w:lang w:eastAsia="ja-JP"/>
          </w:rPr>
          <w:t>し</w:t>
        </w:r>
      </w:ins>
      <w:del w:id="110" w:author="luc30752@gmail.com" w:date="2020-01-27T01:13:00Z">
        <w:r w:rsidDel="00697C88">
          <w:rPr>
            <w:rFonts w:ascii="PingFang SC" w:eastAsia="PingFang SC" w:hAnsi="Lato-Regular" w:cs="PingFang SC" w:hint="eastAsia"/>
            <w:color w:val="1D1D1D"/>
            <w:kern w:val="0"/>
            <w:sz w:val="26"/>
            <w:szCs w:val="26"/>
            <w:lang w:eastAsia="ja-JP"/>
          </w:rPr>
          <w:delText>され</w:delText>
        </w:r>
      </w:del>
      <w:r>
        <w:rPr>
          <w:rFonts w:ascii="PingFang SC" w:eastAsia="PingFang SC" w:hAnsi="Lato-Regular" w:cs="PingFang SC" w:hint="eastAsia"/>
          <w:color w:val="1D1D1D"/>
          <w:kern w:val="0"/>
          <w:sz w:val="26"/>
          <w:szCs w:val="26"/>
          <w:lang w:eastAsia="ja-JP"/>
        </w:rPr>
        <w:t>たが、</w:t>
      </w:r>
      <w:ins w:id="111" w:author="luc30752@gmail.com" w:date="2020-01-27T01:32:00Z">
        <w:del w:id="112" w:author="ト超逸" w:date="2020-01-27T02:23:00Z">
          <w:r w:rsidR="00916CC5" w:rsidDel="00165329">
            <w:rPr>
              <w:rFonts w:ascii="PingFang SC" w:eastAsia="PingFang SC" w:cs="PingFang SC" w:hint="eastAsia"/>
              <w:color w:val="1D1D1D"/>
              <w:kern w:val="0"/>
              <w:sz w:val="26"/>
              <w:szCs w:val="26"/>
              <w:lang w:eastAsia="ja-JP"/>
            </w:rPr>
            <w:delText>閉店前に免税手続きをしに来る客数が多く、</w:delText>
          </w:r>
        </w:del>
      </w:ins>
      <w:ins w:id="113" w:author="ト超逸" w:date="2020-01-27T02:23:00Z">
        <w:r w:rsidR="00165329" w:rsidRPr="00165329">
          <w:rPr>
            <w:rFonts w:ascii="PingFang SC" w:eastAsia="PingFang SC" w:cs="PingFang SC" w:hint="eastAsia"/>
            <w:color w:val="1D1D1D"/>
            <w:kern w:val="0"/>
            <w:sz w:val="26"/>
            <w:szCs w:val="26"/>
            <w:lang w:eastAsia="ja-JP"/>
          </w:rPr>
          <w:t>閉店前に</w:t>
        </w:r>
      </w:ins>
      <w:del w:id="114" w:author="luc30752@gmail.com" w:date="2020-01-27T01:29:00Z">
        <w:r w:rsidDel="00916CC5">
          <w:rPr>
            <w:rFonts w:ascii="PingFang SC" w:eastAsia="PingFang SC" w:hAnsi="Lato-Regular" w:cs="PingFang SC" w:hint="eastAsia"/>
            <w:color w:val="1D1D1D"/>
            <w:kern w:val="0"/>
            <w:sz w:val="26"/>
            <w:szCs w:val="26"/>
            <w:lang w:eastAsia="ja-JP"/>
          </w:rPr>
          <w:delText>閉店前に免税手続きをしに来る客数が大変多く、</w:delText>
        </w:r>
      </w:del>
      <w:del w:id="115" w:author="luc30752@gmail.com" w:date="2020-01-27T01:14:00Z">
        <w:r w:rsidDel="00697C88">
          <w:rPr>
            <w:rFonts w:ascii="PingFang SC" w:eastAsia="PingFang SC" w:hAnsi="Lato-Regular" w:cs="PingFang SC" w:hint="eastAsia"/>
            <w:color w:val="1D1D1D"/>
            <w:kern w:val="0"/>
            <w:sz w:val="26"/>
            <w:szCs w:val="26"/>
            <w:lang w:eastAsia="ja-JP"/>
          </w:rPr>
          <w:delText>おつりの</w:delText>
        </w:r>
      </w:del>
      <w:r>
        <w:rPr>
          <w:rFonts w:ascii="PingFang SC" w:eastAsia="PingFang SC" w:hAnsi="Lato-Regular" w:cs="PingFang SC" w:hint="eastAsia"/>
          <w:color w:val="1D1D1D"/>
          <w:kern w:val="0"/>
          <w:sz w:val="26"/>
          <w:szCs w:val="26"/>
          <w:lang w:eastAsia="ja-JP"/>
        </w:rPr>
        <w:t>補充</w:t>
      </w:r>
      <w:ins w:id="116" w:author="luc30752@gmail.com" w:date="2020-01-27T01:20:00Z">
        <w:r w:rsidR="000C79DA">
          <w:rPr>
            <w:rFonts w:ascii="PingFang SC" w:eastAsia="PingFang SC" w:hAnsi="Lato-Regular" w:cs="PingFang SC" w:hint="eastAsia"/>
            <w:color w:val="1D1D1D"/>
            <w:kern w:val="0"/>
            <w:sz w:val="26"/>
            <w:szCs w:val="26"/>
            <w:lang w:eastAsia="ja-JP"/>
          </w:rPr>
          <w:t>すべき</w:t>
        </w:r>
      </w:ins>
      <w:ins w:id="117" w:author="luc30752@gmail.com" w:date="2020-01-27T01:19:00Z">
        <w:r w:rsidR="000C79DA">
          <w:rPr>
            <w:rFonts w:ascii="PingFang SC" w:eastAsia="PingFang SC" w:hAnsi="Lato-Regular" w:cs="PingFang SC" w:hint="eastAsia"/>
            <w:color w:val="1D1D1D"/>
            <w:kern w:val="0"/>
            <w:sz w:val="26"/>
            <w:szCs w:val="26"/>
            <w:lang w:eastAsia="ja-JP"/>
          </w:rPr>
          <w:t>各額面価額の</w:t>
        </w:r>
      </w:ins>
      <w:ins w:id="118" w:author="luc30752@gmail.com" w:date="2020-01-27T01:20:00Z">
        <w:r w:rsidR="000C79DA">
          <w:rPr>
            <w:rFonts w:ascii="PingFang SC" w:eastAsia="PingFang SC" w:hAnsi="Lato-Regular" w:cs="PingFang SC" w:hint="eastAsia"/>
            <w:color w:val="1D1D1D"/>
            <w:kern w:val="0"/>
            <w:sz w:val="26"/>
            <w:szCs w:val="26"/>
            <w:lang w:eastAsia="ja-JP"/>
          </w:rPr>
          <w:t>貨幣の枚数</w:t>
        </w:r>
      </w:ins>
      <w:del w:id="119" w:author="luc30752@gmail.com" w:date="2020-01-27T01:14:00Z">
        <w:r w:rsidDel="00697C88">
          <w:rPr>
            <w:rFonts w:ascii="PingFang SC" w:eastAsia="PingFang SC" w:hAnsi="Lato-Regular" w:cs="PingFang SC" w:hint="eastAsia"/>
            <w:color w:val="1D1D1D"/>
            <w:kern w:val="0"/>
            <w:sz w:val="26"/>
            <w:szCs w:val="26"/>
            <w:lang w:eastAsia="ja-JP"/>
          </w:rPr>
          <w:delText>すべき枚数を計算</w:delText>
        </w:r>
      </w:del>
      <w:ins w:id="120" w:author="luc30752@gmail.com" w:date="2020-01-27T01:15:00Z">
        <w:r w:rsidR="00697C88">
          <w:rPr>
            <w:rFonts w:ascii="PingFang SC" w:eastAsia="PingFang SC" w:hAnsi="Lato-Regular" w:cs="PingFang SC" w:hint="eastAsia"/>
            <w:color w:val="1D1D1D"/>
            <w:kern w:val="0"/>
            <w:sz w:val="26"/>
            <w:szCs w:val="26"/>
            <w:lang w:eastAsia="ja-JP"/>
          </w:rPr>
          <w:t>を計算する</w:t>
        </w:r>
      </w:ins>
      <w:del w:id="121" w:author="luc30752@gmail.com" w:date="2020-01-27T01:15:00Z">
        <w:r w:rsidDel="00697C88">
          <w:rPr>
            <w:rFonts w:ascii="PingFang SC" w:eastAsia="PingFang SC" w:hAnsi="Lato-Regular" w:cs="PingFang SC" w:hint="eastAsia"/>
            <w:color w:val="1D1D1D"/>
            <w:kern w:val="0"/>
            <w:sz w:val="26"/>
            <w:szCs w:val="26"/>
            <w:lang w:eastAsia="ja-JP"/>
          </w:rPr>
          <w:delText>する</w:delText>
        </w:r>
      </w:del>
      <w:r>
        <w:rPr>
          <w:rFonts w:ascii="PingFang SC" w:eastAsia="PingFang SC" w:hAnsi="Lato-Regular" w:cs="PingFang SC" w:hint="eastAsia"/>
          <w:color w:val="1D1D1D"/>
          <w:kern w:val="0"/>
          <w:sz w:val="26"/>
          <w:szCs w:val="26"/>
          <w:lang w:eastAsia="ja-JP"/>
        </w:rPr>
        <w:t>時間がなかなか取れず、</w:t>
      </w:r>
      <w:ins w:id="122" w:author="ト超逸" w:date="2020-01-27T02:24:00Z">
        <w:r w:rsidR="00165329" w:rsidRPr="00165329">
          <w:rPr>
            <w:rFonts w:ascii="PingFang SC" w:eastAsia="PingFang SC" w:hAnsi="Lato-Regular" w:cs="PingFang SC" w:hint="eastAsia"/>
            <w:color w:val="1D1D1D"/>
            <w:kern w:val="0"/>
            <w:sz w:val="26"/>
            <w:szCs w:val="26"/>
            <w:lang w:eastAsia="ja-JP"/>
          </w:rPr>
          <w:t>いつも勤務時間外に実施する傾向にあった</w:t>
        </w:r>
      </w:ins>
      <w:del w:id="123" w:author="ト超逸" w:date="2020-01-27T02:24:00Z">
        <w:r w:rsidDel="00165329">
          <w:rPr>
            <w:rFonts w:ascii="PingFang SC" w:eastAsia="PingFang SC" w:hAnsi="Lato-Regular" w:cs="PingFang SC" w:hint="eastAsia"/>
            <w:color w:val="1D1D1D"/>
            <w:kern w:val="0"/>
            <w:sz w:val="26"/>
            <w:szCs w:val="26"/>
            <w:lang w:eastAsia="ja-JP"/>
          </w:rPr>
          <w:delText>いつも勤務時間外に実施する傾向にあった</w:delText>
        </w:r>
      </w:del>
      <w:ins w:id="124" w:author="luc30752@gmail.com" w:date="2020-01-27T01:14:00Z">
        <w:del w:id="125" w:author="ト超逸" w:date="2020-01-27T02:24:00Z">
          <w:r w:rsidR="00697C88" w:rsidDel="00165329">
            <w:rPr>
              <w:rFonts w:ascii="PingFang SC" w:eastAsia="PingFang SC" w:hAnsi="Lato-Regular" w:cs="PingFang SC" w:hint="eastAsia"/>
              <w:color w:val="1D1D1D"/>
              <w:kern w:val="0"/>
              <w:sz w:val="26"/>
              <w:szCs w:val="26"/>
              <w:lang w:eastAsia="ja-JP"/>
            </w:rPr>
            <w:delText>した</w:delText>
          </w:r>
        </w:del>
      </w:ins>
      <w:r>
        <w:rPr>
          <w:rFonts w:ascii="PingFang SC" w:eastAsia="PingFang SC" w:hAnsi="Lato-Regular" w:cs="PingFang SC" w:hint="eastAsia"/>
          <w:color w:val="1D1D1D"/>
          <w:kern w:val="0"/>
          <w:sz w:val="26"/>
          <w:szCs w:val="26"/>
          <w:lang w:eastAsia="ja-JP"/>
        </w:rPr>
        <w:t>。そこで</w:t>
      </w:r>
      <w:del w:id="126" w:author="luc30752@gmail.com" w:date="2020-01-27T01:40:00Z">
        <w:r w:rsidDel="00BA0873">
          <w:rPr>
            <w:rFonts w:ascii="PingFang SC" w:eastAsia="PingFang SC" w:hAnsi="Lato-Regular" w:cs="PingFang SC" w:hint="eastAsia"/>
            <w:color w:val="1D1D1D"/>
            <w:kern w:val="0"/>
            <w:sz w:val="26"/>
            <w:szCs w:val="26"/>
            <w:lang w:eastAsia="ja-JP"/>
          </w:rPr>
          <w:delText>、</w:delText>
        </w:r>
      </w:del>
      <w:r>
        <w:rPr>
          <w:rFonts w:ascii="PingFang SC" w:eastAsia="PingFang SC" w:hAnsi="Lato-Regular" w:cs="PingFang SC" w:hint="eastAsia"/>
          <w:color w:val="1D1D1D"/>
          <w:kern w:val="0"/>
          <w:sz w:val="26"/>
          <w:szCs w:val="26"/>
          <w:lang w:eastAsia="ja-JP"/>
        </w:rPr>
        <w:t>私は</w:t>
      </w:r>
      <w:del w:id="127" w:author="luc30752@gmail.com" w:date="2020-01-27T01:20:00Z">
        <w:r w:rsidDel="000C79DA">
          <w:rPr>
            <w:rFonts w:ascii="PingFang SC" w:eastAsia="PingFang SC" w:hAnsi="Lato-Regular" w:cs="PingFang SC" w:hint="eastAsia"/>
            <w:color w:val="1D1D1D"/>
            <w:kern w:val="0"/>
            <w:sz w:val="26"/>
            <w:szCs w:val="26"/>
            <w:lang w:eastAsia="ja-JP"/>
          </w:rPr>
          <w:delText>この問題は仕入れ数の最適化問題に似ていると感じ、</w:delText>
        </w:r>
      </w:del>
      <w:r>
        <w:rPr>
          <w:rFonts w:ascii="PingFang SC" w:eastAsia="PingFang SC" w:hAnsi="Lato-Regular" w:cs="PingFang SC" w:hint="eastAsia"/>
          <w:color w:val="1D1D1D"/>
          <w:kern w:val="0"/>
          <w:sz w:val="26"/>
          <w:szCs w:val="26"/>
          <w:lang w:eastAsia="ja-JP"/>
        </w:rPr>
        <w:t>エクセルのソルバー機能を</w:t>
      </w:r>
      <w:del w:id="128" w:author="ト超逸" w:date="2020-01-27T02:44:00Z">
        <w:r w:rsidDel="00BE3656">
          <w:rPr>
            <w:rFonts w:ascii="游明朝" w:eastAsia="游明朝" w:hAnsi="游明朝" w:cs="PingFang SC" w:hint="eastAsia"/>
            <w:color w:val="1D1D1D"/>
            <w:kern w:val="0"/>
            <w:sz w:val="26"/>
            <w:szCs w:val="26"/>
            <w:lang w:eastAsia="ja-JP"/>
          </w:rPr>
          <w:delText>利用し</w:delText>
        </w:r>
      </w:del>
      <w:ins w:id="129" w:author="ト超逸" w:date="2020-01-27T02:44:00Z">
        <w:r w:rsidR="00BE3656">
          <w:rPr>
            <w:rFonts w:ascii="游明朝" w:eastAsia="游明朝" w:hAnsi="游明朝" w:cs="PingFang SC" w:hint="eastAsia"/>
            <w:color w:val="1D1D1D"/>
            <w:kern w:val="0"/>
            <w:sz w:val="26"/>
            <w:szCs w:val="26"/>
            <w:lang w:eastAsia="ja-JP"/>
          </w:rPr>
          <w:t>使い</w:t>
        </w:r>
      </w:ins>
      <w:del w:id="130" w:author="luc30752@gmail.com" w:date="2020-01-27T01:21:00Z">
        <w:r w:rsidDel="000C79DA">
          <w:rPr>
            <w:rFonts w:ascii="PingFang SC" w:eastAsia="PingFang SC" w:hAnsi="Lato-Regular" w:cs="PingFang SC" w:hint="eastAsia"/>
            <w:color w:val="1D1D1D"/>
            <w:kern w:val="0"/>
            <w:sz w:val="26"/>
            <w:szCs w:val="26"/>
            <w:lang w:eastAsia="ja-JP"/>
          </w:rPr>
          <w:delText>たら解決できると考え</w:delText>
        </w:r>
      </w:del>
      <w:r>
        <w:rPr>
          <w:rFonts w:ascii="PingFang SC" w:eastAsia="PingFang SC" w:hAnsi="Lato-Regular" w:cs="PingFang SC" w:hint="eastAsia"/>
          <w:color w:val="1D1D1D"/>
          <w:kern w:val="0"/>
          <w:sz w:val="26"/>
          <w:szCs w:val="26"/>
          <w:lang w:eastAsia="ja-JP"/>
        </w:rPr>
        <w:t>、</w:t>
      </w:r>
      <w:ins w:id="131" w:author="ト超逸" w:date="2020-01-27T02:20:00Z">
        <w:r w:rsidR="00D36137" w:rsidRPr="00D36137">
          <w:rPr>
            <w:rFonts w:ascii="PingFang SC" w:eastAsia="PingFang SC" w:hAnsi="Lato-Regular" w:cs="PingFang SC" w:hint="eastAsia"/>
            <w:color w:val="1D1D1D"/>
            <w:kern w:val="0"/>
            <w:sz w:val="26"/>
            <w:szCs w:val="26"/>
            <w:lang w:eastAsia="ja-JP"/>
          </w:rPr>
          <w:t>残りの各額面価額の貨幣の枚数を入力するだけで</w:t>
        </w:r>
      </w:ins>
      <w:ins w:id="132" w:author="ト超逸" w:date="2020-01-27T02:38:00Z">
        <w:r w:rsidR="00E25198">
          <w:rPr>
            <w:rFonts w:ascii="游明朝" w:eastAsia="游明朝" w:hAnsi="游明朝" w:cs="PingFang SC" w:hint="eastAsia"/>
            <w:color w:val="1D1D1D"/>
            <w:kern w:val="0"/>
            <w:sz w:val="26"/>
            <w:szCs w:val="26"/>
            <w:lang w:eastAsia="ja-JP"/>
          </w:rPr>
          <w:t>、</w:t>
        </w:r>
      </w:ins>
      <w:ins w:id="133" w:author="ト超逸" w:date="2020-01-27T02:20:00Z">
        <w:r w:rsidR="00D36137" w:rsidRPr="00D36137">
          <w:rPr>
            <w:rFonts w:ascii="PingFang SC" w:eastAsia="PingFang SC" w:hAnsi="Lato-Regular" w:cs="PingFang SC" w:hint="eastAsia"/>
            <w:color w:val="1D1D1D"/>
            <w:kern w:val="0"/>
            <w:sz w:val="26"/>
            <w:szCs w:val="26"/>
            <w:lang w:eastAsia="ja-JP"/>
          </w:rPr>
          <w:t>従来１回につき</w:t>
        </w:r>
        <w:r w:rsidR="00D36137" w:rsidRPr="00D36137">
          <w:rPr>
            <w:rFonts w:ascii="PingFang SC" w:eastAsia="PingFang SC" w:hAnsi="Lato-Regular" w:cs="PingFang SC"/>
            <w:color w:val="1D1D1D"/>
            <w:kern w:val="0"/>
            <w:sz w:val="26"/>
            <w:szCs w:val="26"/>
            <w:lang w:eastAsia="ja-JP"/>
          </w:rPr>
          <w:t>5分以上</w:t>
        </w:r>
      </w:ins>
      <w:ins w:id="134" w:author="ト超逸" w:date="2020-01-27T02:33:00Z">
        <w:r w:rsidR="00E25198">
          <w:rPr>
            <w:rFonts w:ascii="游明朝" w:eastAsia="游明朝" w:hAnsi="游明朝" w:cs="PingFang SC" w:hint="eastAsia"/>
            <w:color w:val="1D1D1D"/>
            <w:kern w:val="0"/>
            <w:sz w:val="26"/>
            <w:szCs w:val="26"/>
            <w:lang w:eastAsia="ja-JP"/>
          </w:rPr>
          <w:t>かかる</w:t>
        </w:r>
      </w:ins>
      <w:ins w:id="135" w:author="ト超逸" w:date="2020-01-27T02:20:00Z">
        <w:r w:rsidR="00D36137" w:rsidRPr="00D36137">
          <w:rPr>
            <w:rFonts w:ascii="PingFang SC" w:eastAsia="PingFang SC" w:hAnsi="Lato-Regular" w:cs="PingFang SC"/>
            <w:color w:val="1D1D1D"/>
            <w:kern w:val="0"/>
            <w:sz w:val="26"/>
            <w:szCs w:val="26"/>
            <w:lang w:eastAsia="ja-JP"/>
          </w:rPr>
          <w:t>手計算問題を10秒以内で計算できるエクセルファイルを作り</w:t>
        </w:r>
      </w:ins>
      <w:ins w:id="136" w:author="ト超逸" w:date="2020-01-27T02:22:00Z">
        <w:r w:rsidR="00165329">
          <w:rPr>
            <w:rFonts w:ascii="游明朝" w:eastAsia="游明朝" w:hAnsi="游明朝" w:cs="PingFang SC" w:hint="eastAsia"/>
            <w:color w:val="1D1D1D"/>
            <w:kern w:val="0"/>
            <w:sz w:val="26"/>
            <w:szCs w:val="26"/>
            <w:lang w:eastAsia="ja-JP"/>
          </w:rPr>
          <w:t>、</w:t>
        </w:r>
      </w:ins>
      <w:ins w:id="137" w:author="ト超逸" w:date="2020-01-27T02:31:00Z">
        <w:r w:rsidR="00E25198">
          <w:rPr>
            <w:rFonts w:ascii="PingFang SC" w:eastAsia="游明朝" w:hAnsi="Lato-Regular" w:cs="PingFang SC" w:hint="eastAsia"/>
            <w:color w:val="1D1D1D"/>
            <w:kern w:val="0"/>
            <w:sz w:val="26"/>
            <w:szCs w:val="26"/>
            <w:lang w:eastAsia="ja-JP"/>
          </w:rPr>
          <w:t>みんな</w:t>
        </w:r>
      </w:ins>
      <w:ins w:id="138" w:author="ト超逸" w:date="2020-01-27T02:20:00Z">
        <w:r w:rsidR="00D36137" w:rsidRPr="00D36137">
          <w:rPr>
            <w:rFonts w:ascii="PingFang SC" w:eastAsia="PingFang SC" w:hAnsi="Lato-Regular" w:cs="PingFang SC"/>
            <w:color w:val="1D1D1D"/>
            <w:kern w:val="0"/>
            <w:sz w:val="26"/>
            <w:szCs w:val="26"/>
            <w:lang w:eastAsia="ja-JP"/>
          </w:rPr>
          <w:t>に共</w:t>
        </w:r>
        <w:r w:rsidR="00D36137" w:rsidRPr="00D36137">
          <w:rPr>
            <w:rFonts w:ascii="PingFang SC" w:eastAsia="PingFang SC" w:hAnsi="Lato-Regular" w:cs="PingFang SC"/>
            <w:color w:val="1D1D1D"/>
            <w:kern w:val="0"/>
            <w:sz w:val="26"/>
            <w:szCs w:val="26"/>
            <w:lang w:eastAsia="ja-JP"/>
          </w:rPr>
          <w:lastRenderedPageBreak/>
          <w:t>有し</w:t>
        </w:r>
      </w:ins>
      <w:ins w:id="139" w:author="ト超逸" w:date="2020-01-27T02:37:00Z">
        <w:r w:rsidR="00E25198">
          <w:rPr>
            <w:rFonts w:ascii="游明朝" w:eastAsia="游明朝" w:hAnsi="游明朝" w:cs="PingFang SC" w:hint="eastAsia"/>
            <w:color w:val="1D1D1D"/>
            <w:kern w:val="0"/>
            <w:sz w:val="26"/>
            <w:szCs w:val="26"/>
            <w:lang w:eastAsia="ja-JP"/>
          </w:rPr>
          <w:t>、</w:t>
        </w:r>
      </w:ins>
      <w:ins w:id="140" w:author="luc30752@gmail.com" w:date="2020-01-27T01:22:00Z">
        <w:del w:id="141" w:author="ト超逸" w:date="2020-01-27T02:20:00Z">
          <w:r w:rsidR="000C79DA" w:rsidDel="00D36137">
            <w:rPr>
              <w:rFonts w:ascii="PingFang SC" w:eastAsia="PingFang SC" w:hAnsi="Lato-Regular" w:cs="PingFang SC" w:hint="eastAsia"/>
              <w:color w:val="1D1D1D"/>
              <w:kern w:val="0"/>
              <w:sz w:val="26"/>
              <w:szCs w:val="26"/>
              <w:lang w:eastAsia="ja-JP"/>
            </w:rPr>
            <w:delText>残りの</w:delText>
          </w:r>
        </w:del>
      </w:ins>
      <w:ins w:id="142" w:author="luc30752@gmail.com" w:date="2020-01-27T01:21:00Z">
        <w:del w:id="143" w:author="ト超逸" w:date="2020-01-27T02:20:00Z">
          <w:r w:rsidR="000C79DA" w:rsidDel="00D36137">
            <w:rPr>
              <w:rFonts w:ascii="PingFang SC" w:eastAsia="PingFang SC" w:hAnsi="Lato-Regular" w:cs="PingFang SC" w:hint="eastAsia"/>
              <w:color w:val="1D1D1D"/>
              <w:kern w:val="0"/>
              <w:sz w:val="26"/>
              <w:szCs w:val="26"/>
              <w:lang w:eastAsia="ja-JP"/>
            </w:rPr>
            <w:delText>各額面価額の貨幣</w:delText>
          </w:r>
        </w:del>
      </w:ins>
      <w:del w:id="144" w:author="ト超逸" w:date="2020-01-27T02:20:00Z">
        <w:r w:rsidDel="00D36137">
          <w:rPr>
            <w:rFonts w:ascii="PingFang SC" w:eastAsia="PingFang SC" w:hAnsi="Lato-Regular" w:cs="PingFang SC" w:hint="eastAsia"/>
            <w:color w:val="1D1D1D"/>
            <w:kern w:val="0"/>
            <w:sz w:val="26"/>
            <w:szCs w:val="26"/>
            <w:lang w:eastAsia="ja-JP"/>
          </w:rPr>
          <w:delText>貨幣の額面価額ごとの枚数と目標金額を入力するだけで、</w:delText>
        </w:r>
      </w:del>
      <w:ins w:id="145" w:author="luc30752@gmail.com" w:date="2020-01-27T01:31:00Z">
        <w:del w:id="146" w:author="ト超逸" w:date="2020-01-27T02:20:00Z">
          <w:r w:rsidR="00916CC5" w:rsidDel="00D36137">
            <w:rPr>
              <w:rFonts w:ascii="PingFang SC" w:eastAsia="PingFang SC" w:hAnsi="Lato-Regular" w:cs="PingFang SC" w:hint="eastAsia"/>
              <w:color w:val="1D1D1D"/>
              <w:kern w:val="0"/>
              <w:sz w:val="26"/>
              <w:szCs w:val="26"/>
              <w:lang w:eastAsia="ja-JP"/>
            </w:rPr>
            <w:delText>従来１回につき</w:delText>
          </w:r>
          <w:r w:rsidR="00916CC5" w:rsidDel="00D36137">
            <w:rPr>
              <w:rFonts w:ascii="Lato-Regular" w:eastAsia="PingFang SC" w:hAnsi="Lato-Regular" w:cs="Lato-Regular"/>
              <w:color w:val="1D1D1D"/>
              <w:kern w:val="0"/>
              <w:sz w:val="26"/>
              <w:szCs w:val="26"/>
              <w:lang w:eastAsia="ja-JP"/>
            </w:rPr>
            <w:delText>5</w:delText>
          </w:r>
          <w:r w:rsidR="00916CC5" w:rsidDel="00D36137">
            <w:rPr>
              <w:rFonts w:ascii="PingFang SC" w:eastAsia="PingFang SC" w:hAnsi="Lato-Regular" w:cs="PingFang SC" w:hint="eastAsia"/>
              <w:color w:val="1D1D1D"/>
              <w:kern w:val="0"/>
              <w:sz w:val="26"/>
              <w:szCs w:val="26"/>
              <w:lang w:eastAsia="ja-JP"/>
            </w:rPr>
            <w:delText>分以上かかる手計算問題を</w:delText>
          </w:r>
          <w:r w:rsidR="00916CC5" w:rsidDel="00D36137">
            <w:rPr>
              <w:rFonts w:ascii="Lato-Regular" w:eastAsia="PingFang SC" w:hAnsi="Lato-Regular" w:cs="Lato-Regular"/>
              <w:color w:val="1D1D1D"/>
              <w:kern w:val="0"/>
              <w:sz w:val="26"/>
              <w:szCs w:val="26"/>
              <w:lang w:eastAsia="ja-JP"/>
            </w:rPr>
            <w:delText>10</w:delText>
          </w:r>
          <w:r w:rsidR="00916CC5" w:rsidDel="00D36137">
            <w:rPr>
              <w:rFonts w:ascii="PingFang SC" w:eastAsia="PingFang SC" w:hAnsi="Lato-Regular" w:cs="PingFang SC" w:hint="eastAsia"/>
              <w:color w:val="1D1D1D"/>
              <w:kern w:val="0"/>
              <w:sz w:val="26"/>
              <w:szCs w:val="26"/>
              <w:lang w:eastAsia="ja-JP"/>
            </w:rPr>
            <w:delText>秒以内で計算でき</w:delText>
          </w:r>
        </w:del>
      </w:ins>
      <w:del w:id="147" w:author="ト超逸" w:date="2020-01-27T02:20:00Z">
        <w:r w:rsidDel="00D36137">
          <w:rPr>
            <w:rFonts w:ascii="PingFang SC" w:eastAsia="PingFang SC" w:hAnsi="Lato-Regular" w:cs="PingFang SC" w:hint="eastAsia"/>
            <w:color w:val="1D1D1D"/>
            <w:kern w:val="0"/>
            <w:sz w:val="26"/>
            <w:szCs w:val="26"/>
            <w:lang w:eastAsia="ja-JP"/>
          </w:rPr>
          <w:delText>補充</w:delText>
        </w:r>
      </w:del>
      <w:ins w:id="148" w:author="luc30752@gmail.com" w:date="2020-01-27T01:31:00Z">
        <w:del w:id="149" w:author="ト超逸" w:date="2020-01-27T02:20:00Z">
          <w:r w:rsidR="00916CC5" w:rsidDel="00D36137">
            <w:rPr>
              <w:rFonts w:ascii="PingFang SC" w:eastAsia="PingFang SC" w:hAnsi="Lato-Regular" w:cs="PingFang SC" w:hint="eastAsia"/>
              <w:color w:val="1D1D1D"/>
              <w:kern w:val="0"/>
              <w:sz w:val="26"/>
              <w:szCs w:val="26"/>
              <w:lang w:eastAsia="ja-JP"/>
            </w:rPr>
            <w:delText>た。</w:delText>
          </w:r>
        </w:del>
      </w:ins>
      <w:del w:id="150" w:author="luc30752@gmail.com" w:date="2020-01-27T01:31:00Z">
        <w:r w:rsidDel="00916CC5">
          <w:rPr>
            <w:rFonts w:ascii="PingFang SC" w:eastAsia="PingFang SC" w:hAnsi="Lato-Regular" w:cs="PingFang SC" w:hint="eastAsia"/>
            <w:color w:val="1D1D1D"/>
            <w:kern w:val="0"/>
            <w:sz w:val="26"/>
            <w:szCs w:val="26"/>
            <w:lang w:eastAsia="ja-JP"/>
          </w:rPr>
          <w:delText>すべき枚数が</w:delText>
        </w:r>
      </w:del>
      <w:del w:id="151" w:author="luc30752@gmail.com" w:date="2020-01-27T01:22:00Z">
        <w:r w:rsidDel="000C79DA">
          <w:rPr>
            <w:rFonts w:ascii="PingFang SC" w:eastAsia="PingFang SC" w:hAnsi="Lato-Regular" w:cs="PingFang SC" w:hint="eastAsia"/>
            <w:color w:val="1D1D1D"/>
            <w:kern w:val="0"/>
            <w:sz w:val="26"/>
            <w:szCs w:val="26"/>
            <w:lang w:eastAsia="ja-JP"/>
          </w:rPr>
          <w:delText>出てくる</w:delText>
        </w:r>
      </w:del>
      <w:del w:id="152" w:author="luc30752@gmail.com" w:date="2020-01-27T01:31:00Z">
        <w:r w:rsidDel="00916CC5">
          <w:rPr>
            <w:rFonts w:ascii="PingFang SC" w:eastAsia="PingFang SC" w:hAnsi="Lato-Regular" w:cs="PingFang SC" w:hint="eastAsia"/>
            <w:color w:val="1D1D1D"/>
            <w:kern w:val="0"/>
            <w:sz w:val="26"/>
            <w:szCs w:val="26"/>
            <w:lang w:eastAsia="ja-JP"/>
          </w:rPr>
          <w:delText>エクセルファイルを作成した。その結果、従来１回につき</w:delText>
        </w:r>
        <w:r w:rsidDel="00916CC5">
          <w:rPr>
            <w:rFonts w:ascii="Lato-Regular" w:eastAsia="PingFang SC" w:hAnsi="Lato-Regular" w:cs="Lato-Regular"/>
            <w:color w:val="1D1D1D"/>
            <w:kern w:val="0"/>
            <w:sz w:val="26"/>
            <w:szCs w:val="26"/>
            <w:lang w:eastAsia="ja-JP"/>
          </w:rPr>
          <w:delText>5</w:delText>
        </w:r>
        <w:r w:rsidDel="00916CC5">
          <w:rPr>
            <w:rFonts w:ascii="PingFang SC" w:eastAsia="PingFang SC" w:hAnsi="Lato-Regular" w:cs="PingFang SC" w:hint="eastAsia"/>
            <w:color w:val="1D1D1D"/>
            <w:kern w:val="0"/>
            <w:sz w:val="26"/>
            <w:szCs w:val="26"/>
            <w:lang w:eastAsia="ja-JP"/>
          </w:rPr>
          <w:delText>分以上かかる</w:delText>
        </w:r>
      </w:del>
      <w:del w:id="153" w:author="luc30752@gmail.com" w:date="2020-01-27T01:27:00Z">
        <w:r w:rsidDel="000C79DA">
          <w:rPr>
            <w:rFonts w:ascii="PingFang SC" w:eastAsia="PingFang SC" w:hAnsi="Lato-Regular" w:cs="PingFang SC" w:hint="eastAsia"/>
            <w:color w:val="1D1D1D"/>
            <w:kern w:val="0"/>
            <w:sz w:val="26"/>
            <w:szCs w:val="26"/>
            <w:lang w:eastAsia="ja-JP"/>
          </w:rPr>
          <w:delText>煩わしい</w:delText>
        </w:r>
      </w:del>
      <w:del w:id="154" w:author="luc30752@gmail.com" w:date="2020-01-27T01:31:00Z">
        <w:r w:rsidDel="00916CC5">
          <w:rPr>
            <w:rFonts w:ascii="PingFang SC" w:eastAsia="PingFang SC" w:hAnsi="Lato-Regular" w:cs="PingFang SC" w:hint="eastAsia"/>
            <w:color w:val="1D1D1D"/>
            <w:kern w:val="0"/>
            <w:sz w:val="26"/>
            <w:szCs w:val="26"/>
            <w:lang w:eastAsia="ja-JP"/>
          </w:rPr>
          <w:delText>手計算問題を</w:delText>
        </w:r>
        <w:r w:rsidDel="00916CC5">
          <w:rPr>
            <w:rFonts w:ascii="Lato-Regular" w:eastAsia="PingFang SC" w:hAnsi="Lato-Regular" w:cs="Lato-Regular"/>
            <w:color w:val="1D1D1D"/>
            <w:kern w:val="0"/>
            <w:sz w:val="26"/>
            <w:szCs w:val="26"/>
            <w:lang w:eastAsia="ja-JP"/>
          </w:rPr>
          <w:delText>10</w:delText>
        </w:r>
        <w:r w:rsidDel="00916CC5">
          <w:rPr>
            <w:rFonts w:ascii="PingFang SC" w:eastAsia="PingFang SC" w:hAnsi="Lato-Regular" w:cs="PingFang SC" w:hint="eastAsia"/>
            <w:color w:val="1D1D1D"/>
            <w:kern w:val="0"/>
            <w:sz w:val="26"/>
            <w:szCs w:val="26"/>
            <w:lang w:eastAsia="ja-JP"/>
          </w:rPr>
          <w:delText>秒以内で計算できるようになり、</w:delText>
        </w:r>
      </w:del>
      <w:r>
        <w:rPr>
          <w:rFonts w:ascii="PingFang SC" w:eastAsia="PingFang SC" w:hAnsi="Lato-Regular" w:cs="PingFang SC" w:hint="eastAsia"/>
          <w:color w:val="1D1D1D"/>
          <w:kern w:val="0"/>
          <w:sz w:val="26"/>
          <w:szCs w:val="26"/>
          <w:lang w:eastAsia="ja-JP"/>
        </w:rPr>
        <w:t>より効率的に仕事を推進できるようになった。</w:t>
      </w:r>
      <w:ins w:id="155" w:author="luc30752@gmail.com" w:date="2020-01-27T01:33:00Z">
        <w:r w:rsidR="00916CC5">
          <w:rPr>
            <w:rFonts w:ascii="PingFang SC" w:eastAsia="PingFang SC" w:hAnsi="Lato-Regular" w:cs="PingFang SC" w:hint="eastAsia"/>
            <w:color w:val="1D1D1D"/>
            <w:kern w:val="0"/>
            <w:sz w:val="26"/>
            <w:szCs w:val="26"/>
            <w:lang w:eastAsia="ja-JP"/>
          </w:rPr>
          <w:t>この経験から</w:t>
        </w:r>
      </w:ins>
      <w:ins w:id="156" w:author="luc30752@gmail.com" w:date="2020-01-27T01:39:00Z">
        <w:r w:rsidR="00DD1EB5">
          <w:rPr>
            <w:rFonts w:ascii="PingFang SC" w:eastAsia="PingFang SC" w:hAnsi="Lato-Regular" w:cs="PingFang SC" w:hint="eastAsia"/>
            <w:color w:val="1D1D1D"/>
            <w:kern w:val="0"/>
            <w:sz w:val="26"/>
            <w:szCs w:val="26"/>
            <w:lang w:eastAsia="ja-JP"/>
          </w:rPr>
          <w:t>細やかな</w:t>
        </w:r>
      </w:ins>
      <w:ins w:id="157" w:author="luc30752@gmail.com" w:date="2020-01-27T01:34:00Z">
        <w:r w:rsidR="00916CC5">
          <w:rPr>
            <w:rFonts w:ascii="PingFang SC" w:eastAsia="PingFang SC" w:hAnsi="Lato-Regular" w:cs="PingFang SC" w:hint="eastAsia"/>
            <w:color w:val="1D1D1D"/>
            <w:kern w:val="0"/>
            <w:sz w:val="26"/>
            <w:szCs w:val="26"/>
            <w:lang w:eastAsia="ja-JP"/>
          </w:rPr>
          <w:t>こと</w:t>
        </w:r>
      </w:ins>
      <w:ins w:id="158" w:author="luc30752@gmail.com" w:date="2020-01-27T01:35:00Z">
        <w:r w:rsidR="00916CC5">
          <w:rPr>
            <w:rFonts w:ascii="PingFang SC" w:eastAsia="PingFang SC" w:hAnsi="Lato-Regular" w:cs="PingFang SC" w:hint="eastAsia"/>
            <w:color w:val="1D1D1D"/>
            <w:kern w:val="0"/>
            <w:sz w:val="26"/>
            <w:szCs w:val="26"/>
            <w:lang w:eastAsia="ja-JP"/>
          </w:rPr>
          <w:t>は効率の改善に役立つこと</w:t>
        </w:r>
      </w:ins>
      <w:ins w:id="159" w:author="luc30752@gmail.com" w:date="2020-01-27T01:38:00Z">
        <w:r w:rsidR="00DD1EB5">
          <w:rPr>
            <w:rFonts w:ascii="PingFang SC" w:eastAsia="PingFang SC" w:hAnsi="Lato-Regular" w:cs="PingFang SC" w:hint="eastAsia"/>
            <w:color w:val="1D1D1D"/>
            <w:kern w:val="0"/>
            <w:sz w:val="26"/>
            <w:szCs w:val="26"/>
            <w:lang w:eastAsia="ja-JP"/>
          </w:rPr>
          <w:t>を</w:t>
        </w:r>
        <w:del w:id="160" w:author="ト超逸" w:date="2020-01-27T02:38:00Z">
          <w:r w:rsidR="00DD1EB5" w:rsidDel="00E25198">
            <w:rPr>
              <w:rFonts w:ascii="PingFang SC" w:eastAsia="PingFang SC" w:hAnsi="Lato-Regular" w:cs="PingFang SC" w:hint="eastAsia"/>
              <w:color w:val="1D1D1D"/>
              <w:kern w:val="0"/>
              <w:sz w:val="26"/>
              <w:szCs w:val="26"/>
              <w:lang w:eastAsia="ja-JP"/>
            </w:rPr>
            <w:delText>良く</w:delText>
          </w:r>
        </w:del>
        <w:r w:rsidR="00DD1EB5">
          <w:rPr>
            <w:rFonts w:ascii="PingFang SC" w:eastAsia="PingFang SC" w:hAnsi="Lato-Regular" w:cs="PingFang SC" w:hint="eastAsia"/>
            <w:color w:val="1D1D1D"/>
            <w:kern w:val="0"/>
            <w:sz w:val="26"/>
            <w:szCs w:val="26"/>
            <w:lang w:eastAsia="ja-JP"/>
          </w:rPr>
          <w:t>感じた</w:t>
        </w:r>
      </w:ins>
      <w:ins w:id="161" w:author="luc30752@gmail.com" w:date="2020-01-27T01:35:00Z">
        <w:del w:id="162" w:author="ト超逸" w:date="2020-01-27T02:44:00Z">
          <w:r w:rsidR="00916CC5" w:rsidDel="00BE3656">
            <w:rPr>
              <w:rFonts w:ascii="PingFang SC" w:eastAsia="PingFang SC" w:hAnsi="Lato-Regular" w:cs="PingFang SC" w:hint="eastAsia"/>
              <w:color w:val="1D1D1D"/>
              <w:kern w:val="0"/>
              <w:sz w:val="26"/>
              <w:szCs w:val="26"/>
              <w:lang w:eastAsia="ja-JP"/>
            </w:rPr>
            <w:delText>。</w:delText>
          </w:r>
        </w:del>
      </w:ins>
      <w:r>
        <w:rPr>
          <w:rFonts w:ascii="Lato-Regular" w:eastAsia="PingFang SC" w:hAnsi="Lato-Regular" w:cs="Lato-Regular" w:hint="eastAsia"/>
          <w:color w:val="1D1D1D"/>
          <w:kern w:val="0"/>
          <w:sz w:val="26"/>
          <w:szCs w:val="26"/>
          <w:lang w:eastAsia="ja-JP"/>
        </w:rPr>
        <w:t>(</w:t>
      </w:r>
      <w:r>
        <w:rPr>
          <w:rFonts w:ascii="Lato-Regular" w:eastAsia="PingFang SC" w:hAnsi="Lato-Regular" w:cs="Lato-Regular"/>
          <w:color w:val="1D1D1D"/>
          <w:kern w:val="0"/>
          <w:sz w:val="26"/>
          <w:szCs w:val="26"/>
          <w:lang w:eastAsia="ja-JP"/>
        </w:rPr>
        <w:t>296</w:t>
      </w:r>
      <w:r>
        <w:rPr>
          <w:rFonts w:ascii="PingFang SC" w:eastAsia="PingFang SC" w:hAnsi="Lato-Regular" w:cs="PingFang SC" w:hint="eastAsia"/>
          <w:color w:val="1D1D1D"/>
          <w:kern w:val="0"/>
          <w:sz w:val="26"/>
          <w:szCs w:val="26"/>
          <w:lang w:eastAsia="ja-JP"/>
        </w:rPr>
        <w:t>、字数超过了</w:t>
      </w:r>
      <w:r>
        <w:rPr>
          <w:rFonts w:ascii="Lato-Regular" w:eastAsia="PingFang SC" w:hAnsi="Lato-Regular" w:cs="Lato-Regular"/>
          <w:color w:val="1D1D1D"/>
          <w:kern w:val="0"/>
          <w:sz w:val="26"/>
          <w:szCs w:val="26"/>
          <w:lang w:eastAsia="ja-JP"/>
        </w:rPr>
        <w:t>250</w:t>
      </w:r>
      <w:r>
        <w:rPr>
          <w:rFonts w:ascii="PingFang SC" w:eastAsia="PingFang SC" w:hAnsi="Lato-Regular" w:cs="PingFang SC" w:hint="eastAsia"/>
          <w:color w:val="1D1D1D"/>
          <w:kern w:val="0"/>
          <w:sz w:val="26"/>
          <w:szCs w:val="26"/>
          <w:lang w:eastAsia="ja-JP"/>
        </w:rPr>
        <w:t>字，请帮我删减一些字数谢谢</w:t>
      </w:r>
      <w:r>
        <w:rPr>
          <w:rFonts w:ascii="Lato-Regular" w:eastAsia="PingFang SC" w:hAnsi="Lato-Regular" w:cs="Lato-Regular"/>
          <w:color w:val="1D1D1D"/>
          <w:kern w:val="0"/>
          <w:sz w:val="26"/>
          <w:szCs w:val="26"/>
          <w:lang w:eastAsia="ja-JP"/>
        </w:rPr>
        <w:t>)</w:t>
      </w:r>
    </w:p>
    <w:p w14:paraId="007A7B93" w14:textId="77777777" w:rsidR="00CD6ED3" w:rsidRDefault="00CD6ED3">
      <w:pPr>
        <w:rPr>
          <w:lang w:eastAsia="ja-JP"/>
        </w:rPr>
      </w:pPr>
    </w:p>
    <w:sectPr w:rsidR="00CD6ED3" w:rsidSect="006C4925">
      <w:pgSz w:w="12240" w:h="15840"/>
      <w:pgMar w:top="1440" w:right="1800" w:bottom="1440" w:left="180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6" w:author="luc30752@gmail.com" w:date="2020-01-27T00:29:00Z" w:initials="l">
    <w:p w14:paraId="377199B5" w14:textId="77777777" w:rsidR="00270479" w:rsidRDefault="00270479">
      <w:pPr>
        <w:pStyle w:val="a6"/>
        <w:rPr>
          <w:lang w:eastAsia="ja-JP"/>
        </w:rPr>
      </w:pPr>
      <w:r>
        <w:rPr>
          <w:rStyle w:val="a5"/>
        </w:rPr>
        <w:annotationRef/>
      </w:r>
      <w:r>
        <w:rPr>
          <w:rFonts w:hint="eastAsia"/>
        </w:rPr>
        <w:t>这个最好不要</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7199B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7199B5" w16cid:durableId="21D8AD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B09721" w14:textId="77777777" w:rsidR="00FF0C1A" w:rsidRDefault="00FF0C1A" w:rsidP="0092551F">
      <w:r>
        <w:separator/>
      </w:r>
    </w:p>
  </w:endnote>
  <w:endnote w:type="continuationSeparator" w:id="0">
    <w:p w14:paraId="3334D837" w14:textId="77777777" w:rsidR="00FF0C1A" w:rsidRDefault="00FF0C1A" w:rsidP="00925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Segoe UI"/>
    <w:charset w:val="00"/>
    <w:family w:val="swiss"/>
    <w:pitch w:val="variable"/>
    <w:sig w:usb0="E1000AEF" w:usb1="5000A1FF" w:usb2="00000000" w:usb3="00000000" w:csb0="000001BF" w:csb1="00000000"/>
  </w:font>
  <w:font w:name="Lato-Regular">
    <w:altName w:val="Arial"/>
    <w:panose1 w:val="00000000000000000000"/>
    <w:charset w:val="00"/>
    <w:family w:val="auto"/>
    <w:notTrueType/>
    <w:pitch w:val="default"/>
    <w:sig w:usb0="00000003" w:usb1="00000000" w:usb2="00000000" w:usb3="00000000" w:csb0="00000001" w:csb1="00000000"/>
  </w:font>
  <w:font w:name="PingFang SC">
    <w:altName w:val="Microsoft YaHei"/>
    <w:charset w:val="86"/>
    <w:family w:val="swiss"/>
    <w:pitch w:val="variable"/>
    <w:sig w:usb0="A00002FF" w:usb1="7ACFFDFB" w:usb2="00000017" w:usb3="00000000" w:csb0="00040001" w:csb1="00000000"/>
  </w:font>
  <w:font w:name="游明朝">
    <w:panose1 w:val="02020400000000000000"/>
    <w:charset w:val="80"/>
    <w:family w:val="roman"/>
    <w:pitch w:val="variable"/>
    <w:sig w:usb0="800002E7" w:usb1="2AC7FCFF" w:usb2="00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EFE371" w14:textId="77777777" w:rsidR="00FF0C1A" w:rsidRDefault="00FF0C1A" w:rsidP="0092551F">
      <w:r>
        <w:separator/>
      </w:r>
    </w:p>
  </w:footnote>
  <w:footnote w:type="continuationSeparator" w:id="0">
    <w:p w14:paraId="0B9CFA93" w14:textId="77777777" w:rsidR="00FF0C1A" w:rsidRDefault="00FF0C1A" w:rsidP="0092551F">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ト超逸">
    <w15:presenceInfo w15:providerId="AD" w15:userId="S::a17.3dt5@g.chuo-u.ac.jp::dc9cbfe8-0f84-46a6-a39c-b2954c0f9929"/>
  </w15:person>
  <w15:person w15:author="luc30752@gmail.com">
    <w15:presenceInfo w15:providerId="Windows Live" w15:userId="276e0a14d8fe09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ED3"/>
    <w:rsid w:val="000C79DA"/>
    <w:rsid w:val="001134F3"/>
    <w:rsid w:val="00165329"/>
    <w:rsid w:val="00270479"/>
    <w:rsid w:val="00642298"/>
    <w:rsid w:val="00697C88"/>
    <w:rsid w:val="00764C30"/>
    <w:rsid w:val="00916CC5"/>
    <w:rsid w:val="0092551F"/>
    <w:rsid w:val="00BA0873"/>
    <w:rsid w:val="00BE3656"/>
    <w:rsid w:val="00CD6ED3"/>
    <w:rsid w:val="00D36137"/>
    <w:rsid w:val="00D4148D"/>
    <w:rsid w:val="00DD1EB5"/>
    <w:rsid w:val="00E25198"/>
    <w:rsid w:val="00E46B31"/>
    <w:rsid w:val="00EC5165"/>
    <w:rsid w:val="00FF0C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9A17475"/>
  <w15:chartTrackingRefBased/>
  <w15:docId w15:val="{76786BC5-4792-864D-9B5E-3385364F4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70479"/>
    <w:rPr>
      <w:rFonts w:ascii="SimSun" w:eastAsia="SimSun"/>
      <w:sz w:val="18"/>
      <w:szCs w:val="18"/>
    </w:rPr>
  </w:style>
  <w:style w:type="character" w:customStyle="1" w:styleId="a4">
    <w:name w:val="吹き出し (文字)"/>
    <w:basedOn w:val="a0"/>
    <w:link w:val="a3"/>
    <w:uiPriority w:val="99"/>
    <w:semiHidden/>
    <w:rsid w:val="00270479"/>
    <w:rPr>
      <w:rFonts w:ascii="SimSun" w:eastAsia="SimSun"/>
      <w:sz w:val="18"/>
      <w:szCs w:val="18"/>
    </w:rPr>
  </w:style>
  <w:style w:type="character" w:styleId="a5">
    <w:name w:val="annotation reference"/>
    <w:basedOn w:val="a0"/>
    <w:uiPriority w:val="99"/>
    <w:semiHidden/>
    <w:unhideWhenUsed/>
    <w:rsid w:val="00270479"/>
    <w:rPr>
      <w:sz w:val="21"/>
      <w:szCs w:val="21"/>
    </w:rPr>
  </w:style>
  <w:style w:type="paragraph" w:styleId="a6">
    <w:name w:val="annotation text"/>
    <w:basedOn w:val="a"/>
    <w:link w:val="a7"/>
    <w:uiPriority w:val="99"/>
    <w:semiHidden/>
    <w:unhideWhenUsed/>
    <w:rsid w:val="00270479"/>
    <w:pPr>
      <w:jc w:val="left"/>
    </w:pPr>
  </w:style>
  <w:style w:type="character" w:customStyle="1" w:styleId="a7">
    <w:name w:val="コメント文字列 (文字)"/>
    <w:basedOn w:val="a0"/>
    <w:link w:val="a6"/>
    <w:uiPriority w:val="99"/>
    <w:semiHidden/>
    <w:rsid w:val="00270479"/>
  </w:style>
  <w:style w:type="paragraph" w:styleId="a8">
    <w:name w:val="annotation subject"/>
    <w:basedOn w:val="a6"/>
    <w:next w:val="a6"/>
    <w:link w:val="a9"/>
    <w:uiPriority w:val="99"/>
    <w:semiHidden/>
    <w:unhideWhenUsed/>
    <w:rsid w:val="00270479"/>
    <w:rPr>
      <w:b/>
      <w:bCs/>
    </w:rPr>
  </w:style>
  <w:style w:type="character" w:customStyle="1" w:styleId="a9">
    <w:name w:val="コメント内容 (文字)"/>
    <w:basedOn w:val="a7"/>
    <w:link w:val="a8"/>
    <w:uiPriority w:val="99"/>
    <w:semiHidden/>
    <w:rsid w:val="00270479"/>
    <w:rPr>
      <w:b/>
      <w:bCs/>
    </w:rPr>
  </w:style>
  <w:style w:type="paragraph" w:styleId="aa">
    <w:name w:val="header"/>
    <w:basedOn w:val="a"/>
    <w:link w:val="ab"/>
    <w:uiPriority w:val="99"/>
    <w:unhideWhenUsed/>
    <w:rsid w:val="0092551F"/>
    <w:pPr>
      <w:tabs>
        <w:tab w:val="center" w:pos="4252"/>
        <w:tab w:val="right" w:pos="8504"/>
      </w:tabs>
      <w:snapToGrid w:val="0"/>
    </w:pPr>
  </w:style>
  <w:style w:type="character" w:customStyle="1" w:styleId="ab">
    <w:name w:val="ヘッダー (文字)"/>
    <w:basedOn w:val="a0"/>
    <w:link w:val="aa"/>
    <w:uiPriority w:val="99"/>
    <w:rsid w:val="0092551F"/>
  </w:style>
  <w:style w:type="paragraph" w:styleId="ac">
    <w:name w:val="footer"/>
    <w:basedOn w:val="a"/>
    <w:link w:val="ad"/>
    <w:uiPriority w:val="99"/>
    <w:unhideWhenUsed/>
    <w:rsid w:val="0092551F"/>
    <w:pPr>
      <w:tabs>
        <w:tab w:val="center" w:pos="4252"/>
        <w:tab w:val="right" w:pos="8504"/>
      </w:tabs>
      <w:snapToGrid w:val="0"/>
    </w:pPr>
  </w:style>
  <w:style w:type="character" w:customStyle="1" w:styleId="ad">
    <w:name w:val="フッター (文字)"/>
    <w:basedOn w:val="a0"/>
    <w:link w:val="ac"/>
    <w:uiPriority w:val="99"/>
    <w:rsid w:val="009255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341</Words>
  <Characters>1945</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王戴維</dc:creator>
  <cp:keywords/>
  <dc:description/>
  <cp:lastModifiedBy>ト超逸</cp:lastModifiedBy>
  <cp:revision>2</cp:revision>
  <dcterms:created xsi:type="dcterms:W3CDTF">2020-03-07T12:02:00Z</dcterms:created>
  <dcterms:modified xsi:type="dcterms:W3CDTF">2020-03-07T12:02:00Z</dcterms:modified>
</cp:coreProperties>
</file>