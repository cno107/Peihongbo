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167D" w14:textId="77777777" w:rsidR="00DB0249" w:rsidRDefault="00DB0249" w:rsidP="00DB0249">
      <w:pPr>
        <w:pStyle w:val="p1"/>
      </w:pPr>
      <w:r>
        <w:rPr>
          <w:rStyle w:val="s1"/>
        </w:rPr>
        <w:t>■</w:t>
      </w:r>
      <w:r>
        <w:rPr>
          <w:rFonts w:hint="eastAsia"/>
        </w:rPr>
        <w:t xml:space="preserve">　提交内容确认</w:t>
      </w:r>
    </w:p>
    <w:p w14:paraId="198183F7" w14:textId="77777777" w:rsidR="00DB0249" w:rsidRDefault="00DB0249" w:rsidP="00DB0249">
      <w:pPr>
        <w:pStyle w:val="p2"/>
      </w:pPr>
      <w:r>
        <w:rPr>
          <w:rStyle w:val="apple-converted-space"/>
        </w:rPr>
        <w:t> </w:t>
      </w:r>
      <w:r>
        <w:t>==========</w:t>
      </w:r>
    </w:p>
    <w:p w14:paraId="18B06A4F" w14:textId="77777777" w:rsidR="00DB0249" w:rsidRDefault="00DB0249" w:rsidP="00DB0249">
      <w:pPr>
        <w:pStyle w:val="p2"/>
      </w:pPr>
      <w:r>
        <w:rPr>
          <w:rStyle w:val="apple-converted-space"/>
        </w:rPr>
        <w:t> </w:t>
      </w:r>
      <w:r>
        <w:t xml:space="preserve">- </w:t>
      </w:r>
      <w:r>
        <w:rPr>
          <w:rStyle w:val="s2"/>
          <w:rFonts w:hint="default"/>
        </w:rPr>
        <w:t>【提交日期】</w:t>
      </w:r>
      <w:r>
        <w:t xml:space="preserve"> 2/7/2020 23:19:55</w:t>
      </w:r>
    </w:p>
    <w:p w14:paraId="42EB086E" w14:textId="77777777" w:rsidR="00DB0249" w:rsidRDefault="00DB0249" w:rsidP="00DB0249">
      <w:pPr>
        <w:pStyle w:val="p1"/>
      </w:pPr>
      <w:r>
        <w:rPr>
          <w:rStyle w:val="apple-converted-space"/>
          <w:rFonts w:ascii="Helvetica" w:hAnsi="Helvetica"/>
        </w:rPr>
        <w:t> </w:t>
      </w:r>
      <w:r>
        <w:rPr>
          <w:rStyle w:val="s3"/>
        </w:rPr>
        <w:t xml:space="preserve">- </w:t>
      </w:r>
      <w:r>
        <w:rPr>
          <w:rFonts w:hint="eastAsia"/>
        </w:rPr>
        <w:t>【</w:t>
      </w:r>
      <w:r>
        <w:rPr>
          <w:rStyle w:val="s3"/>
        </w:rPr>
        <w:t>ES</w:t>
      </w:r>
      <w:r>
        <w:rPr>
          <w:rFonts w:hint="eastAsia"/>
        </w:rPr>
        <w:t>选考种类】</w:t>
      </w:r>
      <w:r>
        <w:rPr>
          <w:rStyle w:val="s3"/>
        </w:rPr>
        <w:t xml:space="preserve"> </w:t>
      </w:r>
      <w:r>
        <w:rPr>
          <w:rFonts w:hint="eastAsia"/>
        </w:rPr>
        <w:t>正选考</w:t>
      </w:r>
    </w:p>
    <w:p w14:paraId="4DAF327C" w14:textId="77777777" w:rsidR="00DB0249" w:rsidRDefault="00DB0249" w:rsidP="00DB0249">
      <w:pPr>
        <w:pStyle w:val="p2"/>
      </w:pPr>
      <w:r>
        <w:rPr>
          <w:rStyle w:val="apple-converted-space"/>
        </w:rPr>
        <w:t> </w:t>
      </w:r>
      <w:r>
        <w:t xml:space="preserve">- </w:t>
      </w:r>
      <w:r>
        <w:rPr>
          <w:rStyle w:val="s2"/>
          <w:rFonts w:hint="default"/>
        </w:rPr>
        <w:t>【</w:t>
      </w:r>
      <w:r>
        <w:t>ES</w:t>
      </w:r>
      <w:r>
        <w:rPr>
          <w:rStyle w:val="s2"/>
          <w:rFonts w:hint="default"/>
        </w:rPr>
        <w:t>截止时间】</w:t>
      </w:r>
      <w:r>
        <w:t xml:space="preserve"> 2/12/2020 10:00:00 AM</w:t>
      </w:r>
    </w:p>
    <w:p w14:paraId="5530A6AC" w14:textId="77777777" w:rsidR="00DB0249" w:rsidRDefault="00DB0249" w:rsidP="00DB0249">
      <w:pPr>
        <w:pStyle w:val="p1"/>
      </w:pPr>
      <w:r>
        <w:rPr>
          <w:rStyle w:val="apple-converted-space"/>
          <w:rFonts w:ascii="Helvetica" w:hAnsi="Helvetica"/>
        </w:rPr>
        <w:t> </w:t>
      </w:r>
      <w:r>
        <w:rPr>
          <w:rStyle w:val="s3"/>
        </w:rPr>
        <w:t xml:space="preserve">- </w:t>
      </w:r>
      <w:r>
        <w:rPr>
          <w:rFonts w:hint="eastAsia"/>
        </w:rPr>
        <w:t>【毕业年度】</w:t>
      </w:r>
      <w:r>
        <w:rPr>
          <w:rStyle w:val="s3"/>
        </w:rPr>
        <w:t xml:space="preserve"> 21</w:t>
      </w:r>
      <w:r>
        <w:rPr>
          <w:rFonts w:hint="eastAsia"/>
        </w:rPr>
        <w:t>卒</w:t>
      </w:r>
    </w:p>
    <w:p w14:paraId="4676F657" w14:textId="77777777" w:rsidR="00DB0249" w:rsidRDefault="00DB0249" w:rsidP="00DB0249">
      <w:pPr>
        <w:pStyle w:val="p2"/>
      </w:pPr>
      <w:r>
        <w:rPr>
          <w:rStyle w:val="apple-converted-space"/>
        </w:rPr>
        <w:t> </w:t>
      </w:r>
      <w:r>
        <w:t xml:space="preserve">- </w:t>
      </w:r>
      <w:r>
        <w:rPr>
          <w:rStyle w:val="s2"/>
          <w:rFonts w:hint="default"/>
        </w:rPr>
        <w:t>【申请邮箱】</w:t>
      </w:r>
      <w:r>
        <w:t xml:space="preserve"> </w:t>
      </w:r>
      <w:hyperlink r:id="rId4" w:history="1">
        <w:r>
          <w:rPr>
            <w:rStyle w:val="a3"/>
          </w:rPr>
          <w:t>tuchaoyi2017@gmail.com</w:t>
        </w:r>
      </w:hyperlink>
    </w:p>
    <w:p w14:paraId="5CD549FC" w14:textId="77777777" w:rsidR="00DB0249" w:rsidRDefault="00DB0249" w:rsidP="00DB0249">
      <w:pPr>
        <w:pStyle w:val="p1"/>
        <w:rPr>
          <w:lang w:eastAsia="ja-JP"/>
        </w:rPr>
      </w:pPr>
      <w:r>
        <w:rPr>
          <w:rStyle w:val="apple-converted-space"/>
          <w:rFonts w:ascii="Helvetica" w:hAnsi="Helvetica"/>
        </w:rPr>
        <w:t> </w:t>
      </w:r>
      <w:r>
        <w:rPr>
          <w:rStyle w:val="s3"/>
          <w:lang w:eastAsia="ja-JP"/>
        </w:rPr>
        <w:t xml:space="preserve">- </w:t>
      </w:r>
      <w:r>
        <w:rPr>
          <w:rFonts w:hint="eastAsia"/>
          <w:lang w:eastAsia="ja-JP"/>
        </w:rPr>
        <w:t>【公司名称】</w:t>
      </w:r>
      <w:r>
        <w:rPr>
          <w:rStyle w:val="s3"/>
          <w:lang w:eastAsia="ja-JP"/>
        </w:rPr>
        <w:t xml:space="preserve"> </w:t>
      </w:r>
      <w:r>
        <w:rPr>
          <w:rFonts w:hint="eastAsia"/>
          <w:lang w:eastAsia="ja-JP"/>
        </w:rPr>
        <w:t>アクセンチュア</w:t>
      </w:r>
    </w:p>
    <w:p w14:paraId="7D843557" w14:textId="77777777" w:rsidR="00DB0249" w:rsidRDefault="00DB0249" w:rsidP="00DB0249">
      <w:pPr>
        <w:pStyle w:val="p1"/>
      </w:pPr>
      <w:r>
        <w:rPr>
          <w:rStyle w:val="apple-converted-space"/>
          <w:rFonts w:ascii="Helvetica" w:hAnsi="Helvetica"/>
          <w:lang w:eastAsia="ja-JP"/>
        </w:rPr>
        <w:t> </w:t>
      </w:r>
      <w:r>
        <w:rPr>
          <w:rStyle w:val="s3"/>
        </w:rPr>
        <w:t xml:space="preserve">- </w:t>
      </w:r>
      <w:r>
        <w:rPr>
          <w:rFonts w:hint="eastAsia"/>
        </w:rPr>
        <w:t>【其他备注】</w:t>
      </w:r>
      <w:r>
        <w:rPr>
          <w:rStyle w:val="s3"/>
        </w:rPr>
        <w:t xml:space="preserve"> </w:t>
      </w:r>
      <w:r>
        <w:rPr>
          <w:rFonts w:hint="eastAsia"/>
        </w:rPr>
        <w:t>字数多的地方麻烦帮我减少一些字数</w:t>
      </w:r>
    </w:p>
    <w:p w14:paraId="53FF40EB" w14:textId="77777777" w:rsidR="00DB0249" w:rsidRDefault="00DB0249" w:rsidP="00DB0249">
      <w:pPr>
        <w:pStyle w:val="p2"/>
        <w:rPr>
          <w:lang w:eastAsia="ja-JP"/>
        </w:rPr>
      </w:pPr>
      <w:r>
        <w:rPr>
          <w:rStyle w:val="apple-converted-space"/>
        </w:rPr>
        <w:t> </w:t>
      </w:r>
      <w:r>
        <w:rPr>
          <w:lang w:eastAsia="ja-JP"/>
        </w:rPr>
        <w:t>==========</w:t>
      </w:r>
    </w:p>
    <w:p w14:paraId="026A4A05" w14:textId="77777777" w:rsidR="00DB0249" w:rsidRDefault="00DB0249" w:rsidP="00DB0249">
      <w:pPr>
        <w:pStyle w:val="p2"/>
        <w:rPr>
          <w:lang w:eastAsia="ja-JP"/>
        </w:rPr>
      </w:pPr>
      <w:r>
        <w:rPr>
          <w:rStyle w:val="apple-converted-space"/>
          <w:lang w:eastAsia="ja-JP"/>
        </w:rPr>
        <w:t> </w:t>
      </w:r>
      <w:r>
        <w:rPr>
          <w:lang w:eastAsia="ja-JP"/>
        </w:rPr>
        <w:t xml:space="preserve">- </w:t>
      </w:r>
      <w:r>
        <w:rPr>
          <w:rStyle w:val="s2"/>
          <w:rFonts w:hint="default"/>
          <w:lang w:eastAsia="ja-JP"/>
        </w:rPr>
        <w:t>【</w:t>
      </w:r>
      <w:r>
        <w:rPr>
          <w:lang w:eastAsia="ja-JP"/>
        </w:rPr>
        <w:t>ES</w:t>
      </w:r>
      <w:r>
        <w:rPr>
          <w:rStyle w:val="s2"/>
          <w:rFonts w:hint="default"/>
          <w:lang w:eastAsia="ja-JP"/>
        </w:rPr>
        <w:t>内容】</w:t>
      </w:r>
    </w:p>
    <w:p w14:paraId="42A662B4" w14:textId="77777777" w:rsidR="00DB0249" w:rsidRDefault="00DB0249" w:rsidP="00DB0249">
      <w:pPr>
        <w:pStyle w:val="p3"/>
        <w:rPr>
          <w:lang w:eastAsia="ja-JP"/>
        </w:rPr>
      </w:pPr>
    </w:p>
    <w:p w14:paraId="042578C6" w14:textId="77777777" w:rsidR="00DB0249" w:rsidRDefault="00DB0249" w:rsidP="00DB0249">
      <w:pPr>
        <w:pStyle w:val="p1"/>
        <w:rPr>
          <w:lang w:eastAsia="ja-JP"/>
        </w:rPr>
      </w:pPr>
      <w:r>
        <w:rPr>
          <w:rStyle w:val="apple-converted-space"/>
          <w:rFonts w:ascii="Helvetica" w:hAnsi="Helvetica"/>
          <w:lang w:eastAsia="ja-JP"/>
        </w:rPr>
        <w:t> </w:t>
      </w:r>
      <w:r>
        <w:rPr>
          <w:rFonts w:hint="eastAsia"/>
          <w:lang w:eastAsia="ja-JP"/>
        </w:rPr>
        <w:t>どのような軸で就職活動を行っていますか。（</w:t>
      </w:r>
      <w:r>
        <w:rPr>
          <w:rStyle w:val="s3"/>
          <w:lang w:eastAsia="ja-JP"/>
        </w:rPr>
        <w:t>400</w:t>
      </w:r>
      <w:r>
        <w:rPr>
          <w:rFonts w:hint="eastAsia"/>
          <w:lang w:eastAsia="ja-JP"/>
        </w:rPr>
        <w:t>字）</w:t>
      </w:r>
    </w:p>
    <w:p w14:paraId="2C970532" w14:textId="2E418CCB" w:rsidR="00DB0249" w:rsidRDefault="00DB0249" w:rsidP="00DB0249">
      <w:pPr>
        <w:pStyle w:val="p1"/>
        <w:rPr>
          <w:lang w:eastAsia="ja-JP"/>
        </w:rPr>
      </w:pPr>
      <w:r>
        <w:rPr>
          <w:rFonts w:hint="eastAsia"/>
          <w:lang w:eastAsia="ja-JP"/>
        </w:rPr>
        <w:t>私は就職活動において二つの軸を重視しています。（</w:t>
      </w:r>
      <w:r>
        <w:rPr>
          <w:rStyle w:val="s3"/>
          <w:lang w:eastAsia="ja-JP"/>
        </w:rPr>
        <w:t>1</w:t>
      </w:r>
      <w:r>
        <w:rPr>
          <w:rFonts w:hint="eastAsia"/>
          <w:lang w:eastAsia="ja-JP"/>
        </w:rPr>
        <w:t>）</w:t>
      </w:r>
      <w:r>
        <w:rPr>
          <w:rStyle w:val="s3"/>
          <w:lang w:eastAsia="ja-JP"/>
        </w:rPr>
        <w:t>IT</w:t>
      </w:r>
      <w:r>
        <w:rPr>
          <w:rFonts w:hint="eastAsia"/>
          <w:lang w:eastAsia="ja-JP"/>
        </w:rPr>
        <w:t>の力を用いてオリジナリティの提案により、組織·企業に対して革新的な影響を与えら</w:t>
      </w:r>
      <w:ins w:id="0" w:author="luc30752@gmail.com" w:date="2020-02-09T22:40:00Z">
        <w:r w:rsidR="00475C11">
          <w:rPr>
            <w:rFonts w:hint="eastAsia"/>
            <w:lang w:eastAsia="ja-JP"/>
          </w:rPr>
          <w:t>れますか</w:t>
        </w:r>
      </w:ins>
      <w:r>
        <w:rPr>
          <w:rFonts w:hint="eastAsia"/>
          <w:lang w:eastAsia="ja-JP"/>
        </w:rPr>
        <w:t>。（</w:t>
      </w:r>
      <w:r>
        <w:rPr>
          <w:rStyle w:val="s3"/>
          <w:lang w:eastAsia="ja-JP"/>
        </w:rPr>
        <w:t>2</w:t>
      </w:r>
      <w:r>
        <w:rPr>
          <w:rFonts w:hint="eastAsia"/>
          <w:lang w:eastAsia="ja-JP"/>
        </w:rPr>
        <w:t>）信頼関係を構築しながらクライアントの</w:t>
      </w:r>
      <w:commentRangeStart w:id="1"/>
      <w:r>
        <w:rPr>
          <w:rFonts w:hint="eastAsia"/>
          <w:lang w:eastAsia="ja-JP"/>
        </w:rPr>
        <w:t>成長</w:t>
      </w:r>
      <w:commentRangeEnd w:id="1"/>
      <w:r w:rsidR="00475C11">
        <w:rPr>
          <w:rStyle w:val="a6"/>
          <w:rFonts w:asciiTheme="minorHAnsi" w:eastAsiaTheme="minorEastAsia" w:hAnsiTheme="minorHAnsi" w:cstheme="minorBidi"/>
          <w:color w:val="auto"/>
          <w:kern w:val="2"/>
        </w:rPr>
        <w:commentReference w:id="1"/>
      </w:r>
      <w:del w:id="2" w:author="luc30752@gmail.com" w:date="2020-02-09T22:32:00Z">
        <w:r w:rsidDel="00475C11">
          <w:rPr>
            <w:rFonts w:hint="eastAsia"/>
            <w:lang w:eastAsia="ja-JP"/>
          </w:rPr>
          <w:delText>や成功</w:delText>
        </w:r>
      </w:del>
      <w:r>
        <w:rPr>
          <w:rFonts w:hint="eastAsia"/>
          <w:lang w:eastAsia="ja-JP"/>
        </w:rPr>
        <w:t>に貢献する仕事であ</w:t>
      </w:r>
      <w:r w:rsidR="00205408">
        <w:rPr>
          <w:rFonts w:ascii="游明朝" w:eastAsia="游明朝" w:hAnsi="游明朝" w:hint="eastAsia"/>
          <w:lang w:eastAsia="ja-JP"/>
        </w:rPr>
        <w:t>ります</w:t>
      </w:r>
      <w:r>
        <w:rPr>
          <w:rFonts w:hint="eastAsia"/>
          <w:lang w:eastAsia="ja-JP"/>
        </w:rPr>
        <w:t>か。（</w:t>
      </w:r>
      <w:r>
        <w:rPr>
          <w:rStyle w:val="s3"/>
          <w:lang w:eastAsia="ja-JP"/>
        </w:rPr>
        <w:t>1</w:t>
      </w:r>
      <w:r>
        <w:rPr>
          <w:rFonts w:hint="eastAsia"/>
          <w:lang w:eastAsia="ja-JP"/>
        </w:rPr>
        <w:t>）に関しては、エクセルのソルバー機能を利用して作り上げた</w:t>
      </w:r>
      <w:r>
        <w:rPr>
          <w:rStyle w:val="s3"/>
          <w:lang w:eastAsia="ja-JP"/>
        </w:rPr>
        <w:t>Excel</w:t>
      </w:r>
      <w:ins w:id="3" w:author="luc30752@gmail.com" w:date="2020-02-09T22:34:00Z">
        <w:r w:rsidR="00475C11">
          <w:rPr>
            <w:rStyle w:val="s3"/>
            <w:lang w:eastAsia="ja-JP"/>
          </w:rPr>
          <w:t xml:space="preserve"> </w:t>
        </w:r>
      </w:ins>
      <w:r>
        <w:rPr>
          <w:rStyle w:val="s3"/>
          <w:lang w:eastAsia="ja-JP"/>
        </w:rPr>
        <w:t>File</w:t>
      </w:r>
      <w:r>
        <w:rPr>
          <w:rFonts w:hint="eastAsia"/>
          <w:lang w:eastAsia="ja-JP"/>
        </w:rPr>
        <w:t>でバイト先の自動免税機のお釣り補充業務をより効率的に推進したことや、百貨店の免税スタッフとして外国人観光客の集客に効果的な対策を提案した経験から、自分なりの方法を通して業務や企業に対して大きな価値·変革を生むことに</w:t>
      </w:r>
      <w:del w:id="4" w:author="luc30752@gmail.com" w:date="2020-02-09T22:35:00Z">
        <w:r w:rsidDel="00475C11">
          <w:rPr>
            <w:rFonts w:hint="eastAsia"/>
            <w:lang w:eastAsia="ja-JP"/>
          </w:rPr>
          <w:delText>も</w:delText>
        </w:r>
      </w:del>
      <w:r>
        <w:rPr>
          <w:rFonts w:hint="eastAsia"/>
          <w:lang w:eastAsia="ja-JP"/>
        </w:rPr>
        <w:t>大きなやりがいを感じ</w:t>
      </w:r>
      <w:r w:rsidR="00205408">
        <w:rPr>
          <w:rFonts w:ascii="游明朝" w:eastAsia="游明朝" w:hAnsi="游明朝" w:hint="eastAsia"/>
          <w:lang w:eastAsia="ja-JP"/>
        </w:rPr>
        <w:t>ました</w:t>
      </w:r>
      <w:del w:id="5" w:author="luc30752@gmail.com" w:date="2020-02-09T22:34:00Z">
        <w:r w:rsidDel="00475C11">
          <w:rPr>
            <w:rFonts w:hint="eastAsia"/>
            <w:lang w:eastAsia="ja-JP"/>
          </w:rPr>
          <w:delText>る</w:delText>
        </w:r>
      </w:del>
      <w:r>
        <w:rPr>
          <w:rFonts w:hint="eastAsia"/>
          <w:lang w:eastAsia="ja-JP"/>
        </w:rPr>
        <w:t>。（</w:t>
      </w:r>
      <w:r>
        <w:rPr>
          <w:rStyle w:val="s3"/>
          <w:lang w:eastAsia="ja-JP"/>
        </w:rPr>
        <w:t>2</w:t>
      </w:r>
      <w:r>
        <w:rPr>
          <w:rFonts w:hint="eastAsia"/>
          <w:lang w:eastAsia="ja-JP"/>
        </w:rPr>
        <w:t>）に関しては、私は百貨店の免税スタッフとしてお客様に寄り添い通訳しながら会計までサポートし続け、彼らから感謝の言葉や手紙を頂いたことが私</w:t>
      </w:r>
      <w:ins w:id="6" w:author="luc30752@gmail.com" w:date="2020-02-09T22:37:00Z">
        <w:r w:rsidR="00475C11">
          <w:rPr>
            <w:rFonts w:hint="eastAsia"/>
            <w:lang w:eastAsia="ja-JP"/>
          </w:rPr>
          <w:t>の</w:t>
        </w:r>
      </w:ins>
      <w:del w:id="7" w:author="luc30752@gmail.com" w:date="2020-02-09T22:37:00Z">
        <w:r w:rsidDel="00475C11">
          <w:rPr>
            <w:rFonts w:hint="eastAsia"/>
            <w:lang w:eastAsia="ja-JP"/>
          </w:rPr>
          <w:delText>にとって</w:delText>
        </w:r>
      </w:del>
      <w:r>
        <w:rPr>
          <w:rFonts w:hint="eastAsia"/>
          <w:lang w:eastAsia="ja-JP"/>
        </w:rPr>
        <w:t>喜びや達成感に繋がりました。これら二つの軸を満たす職場でなら熱意を持って働いていけると考えています。（</w:t>
      </w:r>
      <w:r>
        <w:rPr>
          <w:rStyle w:val="s3"/>
          <w:lang w:eastAsia="ja-JP"/>
        </w:rPr>
        <w:t>385</w:t>
      </w:r>
      <w:r>
        <w:rPr>
          <w:rFonts w:hint="eastAsia"/>
          <w:lang w:eastAsia="ja-JP"/>
        </w:rPr>
        <w:t>）</w:t>
      </w:r>
    </w:p>
    <w:p w14:paraId="5F830FBD" w14:textId="4255FE08" w:rsidR="00475C11" w:rsidRPr="00A24682" w:rsidRDefault="00475C11" w:rsidP="00DB0249">
      <w:pPr>
        <w:pStyle w:val="p1"/>
        <w:rPr>
          <w:color w:val="4472C4" w:themeColor="accent1"/>
          <w:lang w:eastAsia="ja-JP"/>
        </w:rPr>
      </w:pPr>
      <w:r w:rsidRPr="00A24682">
        <w:rPr>
          <w:rFonts w:hint="eastAsia"/>
          <w:color w:val="4472C4" w:themeColor="accent1"/>
          <w:lang w:eastAsia="ja-JP"/>
        </w:rPr>
        <w:t>コメント：内容很好，没有问题，就是です型和简体没有统一。</w:t>
      </w:r>
    </w:p>
    <w:p w14:paraId="38AF0AA8" w14:textId="77777777" w:rsidR="00DB0249" w:rsidRDefault="00DB0249" w:rsidP="00DB0249">
      <w:pPr>
        <w:pStyle w:val="p3"/>
        <w:rPr>
          <w:lang w:eastAsia="ja-JP"/>
        </w:rPr>
      </w:pPr>
    </w:p>
    <w:p w14:paraId="2E38B16A" w14:textId="77777777" w:rsidR="00DB0249" w:rsidRDefault="00DB0249" w:rsidP="00DB0249">
      <w:pPr>
        <w:pStyle w:val="p1"/>
        <w:rPr>
          <w:lang w:eastAsia="ja-JP"/>
        </w:rPr>
      </w:pPr>
      <w:r>
        <w:rPr>
          <w:rFonts w:hint="eastAsia"/>
          <w:lang w:eastAsia="ja-JP"/>
        </w:rPr>
        <w:t>未来のアクセンチュアに必要な</w:t>
      </w:r>
      <w:r>
        <w:rPr>
          <w:rStyle w:val="s3"/>
          <w:lang w:eastAsia="ja-JP"/>
        </w:rPr>
        <w:t>DNA</w:t>
      </w:r>
      <w:r>
        <w:rPr>
          <w:rFonts w:hint="eastAsia"/>
          <w:lang w:eastAsia="ja-JP"/>
        </w:rPr>
        <w:t>」のうち共感できるものを</w:t>
      </w:r>
      <w:r>
        <w:rPr>
          <w:rStyle w:val="s3"/>
          <w:lang w:eastAsia="ja-JP"/>
        </w:rPr>
        <w:t>1</w:t>
      </w:r>
      <w:r>
        <w:rPr>
          <w:rFonts w:hint="eastAsia"/>
          <w:lang w:eastAsia="ja-JP"/>
        </w:rPr>
        <w:t>つ選び、その理由をご自身の経験をふまえて記述してください。</w:t>
      </w:r>
    </w:p>
    <w:p w14:paraId="4FFAF5F1" w14:textId="77777777" w:rsidR="00DB0249" w:rsidRDefault="00DB0249" w:rsidP="00DB0249">
      <w:pPr>
        <w:pStyle w:val="p1"/>
        <w:rPr>
          <w:lang w:eastAsia="ja-JP"/>
        </w:rPr>
      </w:pPr>
      <w:r>
        <w:rPr>
          <w:rFonts w:hint="eastAsia"/>
          <w:lang w:eastAsia="ja-JP"/>
        </w:rPr>
        <w:t>「信念に基づき、主張し、実際にやりとげる」</w:t>
      </w:r>
    </w:p>
    <w:p w14:paraId="69B9EE7F" w14:textId="77777777" w:rsidR="00DB0249" w:rsidRDefault="00DB0249" w:rsidP="00DB0249">
      <w:pPr>
        <w:pStyle w:val="p1"/>
        <w:rPr>
          <w:lang w:eastAsia="ja-JP"/>
        </w:rPr>
      </w:pPr>
      <w:r>
        <w:rPr>
          <w:rStyle w:val="s1"/>
          <w:lang w:eastAsia="ja-JP"/>
        </w:rPr>
        <w:t>※</w:t>
      </w:r>
      <w:r>
        <w:rPr>
          <w:rFonts w:hint="eastAsia"/>
          <w:lang w:eastAsia="ja-JP"/>
        </w:rPr>
        <w:t>改行せず文章は続けて入力してください</w:t>
      </w:r>
    </w:p>
    <w:p w14:paraId="1CFF7713" w14:textId="143C3FB5" w:rsidR="00DB0249" w:rsidRDefault="00DB0249" w:rsidP="00DB0249">
      <w:pPr>
        <w:pStyle w:val="p1"/>
        <w:rPr>
          <w:lang w:eastAsia="ja-JP"/>
        </w:rPr>
      </w:pPr>
      <w:del w:id="8" w:author="luc30752@gmail.com" w:date="2020-02-09T22:55:00Z">
        <w:r w:rsidDel="00A24682">
          <w:rPr>
            <w:rFonts w:hint="eastAsia"/>
            <w:lang w:eastAsia="ja-JP"/>
          </w:rPr>
          <w:delText>今までの留学生活より、</w:delText>
        </w:r>
      </w:del>
      <w:ins w:id="9" w:author="luc30752@gmail.com" w:date="2020-02-09T22:55:00Z">
        <w:r w:rsidR="00A24682">
          <w:rPr>
            <w:rFonts w:hint="eastAsia"/>
            <w:lang w:eastAsia="ja-JP"/>
          </w:rPr>
          <w:t>私は</w:t>
        </w:r>
      </w:ins>
      <w:r>
        <w:rPr>
          <w:rFonts w:hint="eastAsia"/>
          <w:lang w:eastAsia="ja-JP"/>
        </w:rPr>
        <w:t>「信念に基づき、主張し、実際にやりとげる」にもっとも共感できます。</w:t>
      </w:r>
    </w:p>
    <w:p w14:paraId="0F87CDD3" w14:textId="5EFF5459" w:rsidR="00DB0249" w:rsidRDefault="00DB0249" w:rsidP="00DB0249">
      <w:pPr>
        <w:pStyle w:val="p1"/>
        <w:rPr>
          <w:lang w:eastAsia="ja-JP"/>
        </w:rPr>
      </w:pPr>
      <w:r>
        <w:rPr>
          <w:rFonts w:hint="eastAsia"/>
          <w:lang w:eastAsia="ja-JP"/>
        </w:rPr>
        <w:t>「自分なりの方法で課題を解決する」という信念より、バイト先の自動免税機のお釣り補充業務を創意工夫し、従来１回につき</w:t>
      </w:r>
      <w:r>
        <w:rPr>
          <w:rStyle w:val="s3"/>
          <w:lang w:eastAsia="ja-JP"/>
        </w:rPr>
        <w:t>5</w:t>
      </w:r>
      <w:r>
        <w:rPr>
          <w:rFonts w:hint="eastAsia"/>
          <w:lang w:eastAsia="ja-JP"/>
        </w:rPr>
        <w:t>分以上かかる</w:t>
      </w:r>
      <w:del w:id="10" w:author="luc30752@gmail.com" w:date="2020-02-09T22:56:00Z">
        <w:r w:rsidDel="00A24682">
          <w:rPr>
            <w:rFonts w:hint="eastAsia"/>
            <w:lang w:eastAsia="ja-JP"/>
          </w:rPr>
          <w:delText>お釣り</w:delText>
        </w:r>
      </w:del>
      <w:r>
        <w:rPr>
          <w:rFonts w:hint="eastAsia"/>
          <w:lang w:eastAsia="ja-JP"/>
        </w:rPr>
        <w:t>補充業務の計算問題を</w:t>
      </w:r>
      <w:r>
        <w:rPr>
          <w:rStyle w:val="s3"/>
          <w:lang w:eastAsia="ja-JP"/>
        </w:rPr>
        <w:t>10</w:t>
      </w:r>
      <w:r>
        <w:rPr>
          <w:rFonts w:hint="eastAsia"/>
          <w:lang w:eastAsia="ja-JP"/>
        </w:rPr>
        <w:t>秒以内に済ませるようにしました。バイト先の百貨店では自動免税機が導入されましたが、閉店前に補充</w:t>
      </w:r>
      <w:r>
        <w:rPr>
          <w:rFonts w:hint="eastAsia"/>
          <w:lang w:eastAsia="ja-JP"/>
        </w:rPr>
        <w:lastRenderedPageBreak/>
        <w:t>すべき各額面価額の貨幣の枚数を計算する時間がなかなか取れず、いつも勤務時間外に実施</w:t>
      </w:r>
      <w:del w:id="11" w:author="luc30752@gmail.com" w:date="2020-02-09T22:44:00Z">
        <w:r w:rsidDel="00057070">
          <w:rPr>
            <w:rFonts w:hint="eastAsia"/>
            <w:lang w:eastAsia="ja-JP"/>
          </w:rPr>
          <w:delText>する傾向にあり</w:delText>
        </w:r>
      </w:del>
      <w:ins w:id="12" w:author="luc30752@gmail.com" w:date="2020-02-09T22:44:00Z">
        <w:r w:rsidR="00057070">
          <w:rPr>
            <w:rFonts w:hint="eastAsia"/>
            <w:lang w:eastAsia="ja-JP"/>
          </w:rPr>
          <w:t>し</w:t>
        </w:r>
      </w:ins>
      <w:r>
        <w:rPr>
          <w:rFonts w:hint="eastAsia"/>
          <w:lang w:eastAsia="ja-JP"/>
        </w:rPr>
        <w:t>ました。この問題は仕入れ数の最適化問題に似っていると感じ、エクセルのソルバー機能を利用したら解決できそうな気がしました。そこで、私は多くの試行錯誤を重ねた上で、貨幣の額面価額ごとの枚数と目標金額を入力するだけで、補充すべき枚数が出てくる</w:t>
      </w:r>
      <w:r>
        <w:rPr>
          <w:rStyle w:val="s3"/>
          <w:lang w:eastAsia="ja-JP"/>
        </w:rPr>
        <w:t>Excel</w:t>
      </w:r>
      <w:ins w:id="13" w:author="luc30752@gmail.com" w:date="2020-02-09T22:45:00Z">
        <w:r w:rsidR="00057070">
          <w:rPr>
            <w:rStyle w:val="s3"/>
            <w:lang w:eastAsia="ja-JP"/>
          </w:rPr>
          <w:t xml:space="preserve"> </w:t>
        </w:r>
      </w:ins>
      <w:r>
        <w:rPr>
          <w:rStyle w:val="s3"/>
          <w:lang w:eastAsia="ja-JP"/>
        </w:rPr>
        <w:t>File</w:t>
      </w:r>
      <w:r>
        <w:rPr>
          <w:rFonts w:hint="eastAsia"/>
          <w:lang w:eastAsia="ja-JP"/>
        </w:rPr>
        <w:t>を作り上げました。それをみんなに共有し、より効率的に仕事を推進できるようになりました。</w:t>
      </w:r>
    </w:p>
    <w:p w14:paraId="67EFDAC9" w14:textId="32D63F81" w:rsidR="00DB0249" w:rsidRDefault="00DB0249" w:rsidP="00DB0249">
      <w:pPr>
        <w:pStyle w:val="p1"/>
        <w:rPr>
          <w:lang w:eastAsia="ja-JP"/>
        </w:rPr>
      </w:pPr>
      <w:r>
        <w:rPr>
          <w:rFonts w:hint="eastAsia"/>
          <w:lang w:eastAsia="ja-JP"/>
        </w:rPr>
        <w:t>また「自分の人生は自分より切り開く」という信念から中国の大学入学</w:t>
      </w:r>
      <w:r>
        <w:rPr>
          <w:rStyle w:val="s3"/>
          <w:lang w:eastAsia="ja-JP"/>
        </w:rPr>
        <w:t>2</w:t>
      </w:r>
      <w:r>
        <w:rPr>
          <w:rFonts w:hint="eastAsia"/>
          <w:lang w:eastAsia="ja-JP"/>
        </w:rPr>
        <w:t>ヵ月で中退し</w:t>
      </w:r>
      <w:r w:rsidR="00205408">
        <w:rPr>
          <w:rFonts w:ascii="游明朝" w:eastAsia="游明朝" w:hAnsi="游明朝" w:hint="eastAsia"/>
          <w:lang w:eastAsia="ja-JP"/>
        </w:rPr>
        <w:t>て</w:t>
      </w:r>
      <w:r>
        <w:rPr>
          <w:rFonts w:hint="eastAsia"/>
          <w:lang w:eastAsia="ja-JP"/>
        </w:rPr>
        <w:t>独学で通常半年かかるレベル</w:t>
      </w:r>
      <w:r>
        <w:rPr>
          <w:rStyle w:val="s3"/>
          <w:lang w:eastAsia="ja-JP"/>
        </w:rPr>
        <w:t>N4</w:t>
      </w:r>
      <w:r>
        <w:rPr>
          <w:rFonts w:hint="eastAsia"/>
          <w:lang w:eastAsia="ja-JP"/>
        </w:rPr>
        <w:t>に</w:t>
      </w:r>
      <w:r>
        <w:rPr>
          <w:rStyle w:val="s3"/>
          <w:lang w:eastAsia="ja-JP"/>
        </w:rPr>
        <w:t>1</w:t>
      </w:r>
      <w:r>
        <w:rPr>
          <w:rFonts w:hint="eastAsia"/>
          <w:lang w:eastAsia="ja-JP"/>
        </w:rPr>
        <w:t>ヶ月で到達し、そして日本へ留学することを決意しました。日本に来てから「日本語耳」を作るために日本語学校</w:t>
      </w:r>
      <w:ins w:id="14" w:author="luc30752@gmail.com" w:date="2020-02-09T22:51:00Z">
        <w:r w:rsidR="00057070">
          <w:rPr>
            <w:rFonts w:hint="eastAsia"/>
            <w:lang w:eastAsia="ja-JP"/>
          </w:rPr>
          <w:t>で</w:t>
        </w:r>
      </w:ins>
      <w:r>
        <w:rPr>
          <w:rFonts w:hint="eastAsia"/>
          <w:lang w:eastAsia="ja-JP"/>
        </w:rPr>
        <w:t>の勉強</w:t>
      </w:r>
      <w:del w:id="15" w:author="luc30752@gmail.com" w:date="2020-02-09T22:51:00Z">
        <w:r w:rsidDel="00057070">
          <w:rPr>
            <w:rFonts w:hint="eastAsia"/>
            <w:lang w:eastAsia="ja-JP"/>
          </w:rPr>
          <w:delText>で</w:delText>
        </w:r>
      </w:del>
      <w:r>
        <w:rPr>
          <w:rFonts w:hint="eastAsia"/>
          <w:lang w:eastAsia="ja-JP"/>
        </w:rPr>
        <w:t>は足りないと感じ、人気の早口</w:t>
      </w:r>
      <w:r>
        <w:rPr>
          <w:rStyle w:val="s3"/>
          <w:lang w:eastAsia="ja-JP"/>
        </w:rPr>
        <w:t>YouTuber</w:t>
      </w:r>
      <w:r>
        <w:rPr>
          <w:rFonts w:hint="eastAsia"/>
          <w:lang w:eastAsia="ja-JP"/>
        </w:rPr>
        <w:t>の動画を空き時間で見ることで、耳慣れと単語量</w:t>
      </w:r>
      <w:ins w:id="16" w:author="luc30752@gmail.com" w:date="2020-02-09T22:52:00Z">
        <w:r w:rsidR="00A24682">
          <w:rPr>
            <w:rFonts w:hint="eastAsia"/>
            <w:lang w:eastAsia="ja-JP"/>
          </w:rPr>
          <w:t>を</w:t>
        </w:r>
      </w:ins>
      <w:del w:id="17" w:author="luc30752@gmail.com" w:date="2020-02-09T22:52:00Z">
        <w:r w:rsidDel="00A24682">
          <w:rPr>
            <w:rFonts w:hint="eastAsia"/>
            <w:lang w:eastAsia="ja-JP"/>
          </w:rPr>
          <w:delText>を</w:delText>
        </w:r>
      </w:del>
      <w:r>
        <w:rPr>
          <w:rFonts w:hint="eastAsia"/>
          <w:lang w:eastAsia="ja-JP"/>
        </w:rPr>
        <w:t>増やす</w:t>
      </w:r>
      <w:ins w:id="18" w:author="luc30752@gmail.com" w:date="2020-02-09T22:52:00Z">
        <w:r w:rsidR="00A24682">
          <w:rPr>
            <w:rFonts w:hint="eastAsia"/>
            <w:lang w:eastAsia="ja-JP"/>
          </w:rPr>
          <w:t>ことに</w:t>
        </w:r>
      </w:ins>
      <w:r>
        <w:rPr>
          <w:rFonts w:hint="eastAsia"/>
          <w:lang w:eastAsia="ja-JP"/>
        </w:rPr>
        <w:t>努力</w:t>
      </w:r>
      <w:del w:id="19" w:author="luc30752@gmail.com" w:date="2020-02-09T22:53:00Z">
        <w:r w:rsidDel="00A24682">
          <w:rPr>
            <w:rFonts w:hint="eastAsia"/>
            <w:lang w:eastAsia="ja-JP"/>
          </w:rPr>
          <w:delText>を</w:delText>
        </w:r>
      </w:del>
      <w:r>
        <w:rPr>
          <w:rFonts w:hint="eastAsia"/>
          <w:lang w:eastAsia="ja-JP"/>
        </w:rPr>
        <w:t>しました。これらの経験より自分の信念に基づ</w:t>
      </w:r>
      <w:r w:rsidR="00205408">
        <w:rPr>
          <w:rFonts w:ascii="游明朝" w:eastAsia="游明朝" w:hAnsi="游明朝" w:hint="eastAsia"/>
          <w:lang w:eastAsia="ja-JP"/>
        </w:rPr>
        <w:t>き</w:t>
      </w:r>
      <w:del w:id="20" w:author="luc30752@gmail.com" w:date="2020-02-09T22:53:00Z">
        <w:r w:rsidDel="00A24682">
          <w:rPr>
            <w:rFonts w:hint="eastAsia"/>
            <w:lang w:eastAsia="ja-JP"/>
          </w:rPr>
          <w:delText>き</w:delText>
        </w:r>
      </w:del>
      <w:r>
        <w:rPr>
          <w:rFonts w:hint="eastAsia"/>
          <w:lang w:eastAsia="ja-JP"/>
        </w:rPr>
        <w:t>、オリジナリティを重視し粘り強く最後までやりとげることを武器にし、自分の人生を開き続けて行こうと思います。</w:t>
      </w:r>
    </w:p>
    <w:p w14:paraId="77A947A1" w14:textId="77777777" w:rsidR="00DB0249" w:rsidRDefault="00DB0249" w:rsidP="00DB0249">
      <w:pPr>
        <w:pStyle w:val="p1"/>
      </w:pPr>
      <w:r>
        <w:rPr>
          <w:rFonts w:hint="eastAsia"/>
        </w:rPr>
        <w:t>（</w:t>
      </w:r>
      <w:r>
        <w:rPr>
          <w:rStyle w:val="s3"/>
        </w:rPr>
        <w:t>657</w:t>
      </w:r>
      <w:r>
        <w:rPr>
          <w:rFonts w:hint="eastAsia"/>
        </w:rPr>
        <w:t>字麻烦帮我减少一些字数）</w:t>
      </w:r>
    </w:p>
    <w:p w14:paraId="37436FA2" w14:textId="091E25B3" w:rsidR="00A24682" w:rsidRPr="00A24682" w:rsidRDefault="00A24682" w:rsidP="00A24682">
      <w:pPr>
        <w:pStyle w:val="p1"/>
        <w:rPr>
          <w:color w:val="4472C4" w:themeColor="accent1"/>
          <w:lang w:eastAsia="ja-JP"/>
        </w:rPr>
      </w:pPr>
      <w:r w:rsidRPr="00A24682">
        <w:rPr>
          <w:rFonts w:hint="eastAsia"/>
          <w:color w:val="4472C4" w:themeColor="accent1"/>
          <w:lang w:eastAsia="ja-JP"/>
        </w:rPr>
        <w:t>コメント：</w:t>
      </w:r>
      <w:r>
        <w:rPr>
          <w:rFonts w:hint="eastAsia"/>
          <w:color w:val="4472C4" w:themeColor="accent1"/>
          <w:lang w:eastAsia="ja-JP"/>
        </w:rPr>
        <w:t>这个</w:t>
      </w:r>
      <w:r w:rsidRPr="00A24682">
        <w:rPr>
          <w:rFonts w:hint="eastAsia"/>
          <w:color w:val="4472C4" w:themeColor="accent1"/>
          <w:lang w:eastAsia="ja-JP"/>
        </w:rPr>
        <w:t>内容</w:t>
      </w:r>
      <w:r>
        <w:rPr>
          <w:rFonts w:hint="eastAsia"/>
          <w:color w:val="4472C4" w:themeColor="accent1"/>
          <w:lang w:eastAsia="ja-JP"/>
        </w:rPr>
        <w:t>也</w:t>
      </w:r>
      <w:r w:rsidRPr="00A24682">
        <w:rPr>
          <w:rFonts w:hint="eastAsia"/>
          <w:color w:val="4472C4" w:themeColor="accent1"/>
          <w:lang w:eastAsia="ja-JP"/>
        </w:rPr>
        <w:t>没有问题，</w:t>
      </w:r>
      <w:r>
        <w:rPr>
          <w:rFonts w:hint="eastAsia"/>
          <w:color w:val="4472C4" w:themeColor="accent1"/>
          <w:lang w:eastAsia="ja-JP"/>
        </w:rPr>
        <w:t>也</w:t>
      </w:r>
      <w:r w:rsidRPr="00A24682">
        <w:rPr>
          <w:rFonts w:hint="eastAsia"/>
          <w:color w:val="4472C4" w:themeColor="accent1"/>
          <w:lang w:eastAsia="ja-JP"/>
        </w:rPr>
        <w:t>是です型和简体没有统一</w:t>
      </w:r>
      <w:r>
        <w:rPr>
          <w:rFonts w:hint="eastAsia"/>
          <w:color w:val="4472C4" w:themeColor="accent1"/>
          <w:lang w:eastAsia="ja-JP"/>
        </w:rPr>
        <w:t>，</w:t>
      </w:r>
      <w:r w:rsidRPr="00A24682">
        <w:rPr>
          <w:rFonts w:hint="eastAsia"/>
          <w:color w:val="4472C4" w:themeColor="accent1"/>
          <w:lang w:eastAsia="ja-JP"/>
        </w:rPr>
        <w:t>です型</w:t>
      </w:r>
      <w:r>
        <w:rPr>
          <w:rFonts w:hint="eastAsia"/>
          <w:color w:val="4472C4" w:themeColor="accent1"/>
          <w:lang w:eastAsia="ja-JP"/>
        </w:rPr>
        <w:t>的时候动词的变形也是需要加て的。「</w:t>
      </w:r>
      <w:r w:rsidRPr="00A24682">
        <w:rPr>
          <w:rFonts w:hint="eastAsia"/>
          <w:color w:val="4472C4" w:themeColor="accent1"/>
          <w:lang w:eastAsia="ja-JP"/>
        </w:rPr>
        <w:t>基づ</w:t>
      </w:r>
      <w:r>
        <w:rPr>
          <w:rFonts w:hint="eastAsia"/>
          <w:color w:val="4472C4" w:themeColor="accent1"/>
          <w:lang w:eastAsia="ja-JP"/>
        </w:rPr>
        <w:t>き」→「</w:t>
      </w:r>
      <w:r w:rsidRPr="00A24682">
        <w:rPr>
          <w:rFonts w:hint="eastAsia"/>
          <w:color w:val="4472C4" w:themeColor="accent1"/>
          <w:lang w:eastAsia="ja-JP"/>
        </w:rPr>
        <w:t>基づ</w:t>
      </w:r>
      <w:r>
        <w:rPr>
          <w:rFonts w:hint="eastAsia"/>
          <w:color w:val="4472C4" w:themeColor="accent1"/>
          <w:lang w:eastAsia="ja-JP"/>
        </w:rPr>
        <w:t>いて」，如果一个句子太长里面的动词て的变形太多的话可以适当的用简体，一般来说是</w:t>
      </w:r>
      <w:r w:rsidRPr="00A24682">
        <w:rPr>
          <w:rFonts w:hint="eastAsia"/>
          <w:color w:val="4472C4" w:themeColor="accent1"/>
          <w:lang w:eastAsia="ja-JP"/>
        </w:rPr>
        <w:t>です型</w:t>
      </w:r>
      <w:r>
        <w:rPr>
          <w:rFonts w:hint="eastAsia"/>
          <w:color w:val="4472C4" w:themeColor="accent1"/>
          <w:lang w:eastAsia="ja-JP"/>
        </w:rPr>
        <w:t>的时候动词的变形也是需要加て的</w:t>
      </w:r>
    </w:p>
    <w:p w14:paraId="342DD9EF" w14:textId="77777777" w:rsidR="00DB0249" w:rsidRPr="00A24682" w:rsidRDefault="00DB0249" w:rsidP="00DB0249">
      <w:pPr>
        <w:pStyle w:val="p3"/>
        <w:rPr>
          <w:lang w:eastAsia="ja-JP"/>
        </w:rPr>
      </w:pPr>
    </w:p>
    <w:p w14:paraId="5E0E75C5" w14:textId="77777777" w:rsidR="00DB0249" w:rsidRDefault="00DB0249" w:rsidP="00DB0249">
      <w:pPr>
        <w:pStyle w:val="p1"/>
        <w:rPr>
          <w:lang w:eastAsia="ja-JP"/>
        </w:rPr>
      </w:pPr>
      <w:r>
        <w:rPr>
          <w:rFonts w:hint="eastAsia"/>
          <w:lang w:eastAsia="ja-JP"/>
        </w:rPr>
        <w:t>アクセンチュアを「社員一人ひとりが夢を実現するプラットフォーム」と捉えたとき、あなたはアクセンチュアで何を実現したいですか。</w:t>
      </w:r>
      <w:r>
        <w:rPr>
          <w:rStyle w:val="s3"/>
          <w:lang w:eastAsia="ja-JP"/>
        </w:rPr>
        <w:t>400</w:t>
      </w:r>
      <w:r>
        <w:rPr>
          <w:rFonts w:hint="eastAsia"/>
          <w:lang w:eastAsia="ja-JP"/>
        </w:rPr>
        <w:t>文字以上</w:t>
      </w:r>
      <w:r>
        <w:rPr>
          <w:rStyle w:val="s3"/>
          <w:lang w:eastAsia="ja-JP"/>
        </w:rPr>
        <w:t>600</w:t>
      </w:r>
      <w:r>
        <w:rPr>
          <w:rFonts w:hint="eastAsia"/>
          <w:lang w:eastAsia="ja-JP"/>
        </w:rPr>
        <w:t>文字以下</w:t>
      </w:r>
    </w:p>
    <w:p w14:paraId="7D59E89B" w14:textId="50B7C8ED" w:rsidR="008B7DE3" w:rsidRDefault="00DB0249" w:rsidP="00DB0249">
      <w:pPr>
        <w:pStyle w:val="p1"/>
        <w:rPr>
          <w:lang w:eastAsia="ja-JP"/>
        </w:rPr>
      </w:pPr>
      <w:r>
        <w:rPr>
          <w:rFonts w:hint="eastAsia"/>
          <w:lang w:eastAsia="ja-JP"/>
        </w:rPr>
        <w:t>私が貴社で実現したいことは</w:t>
      </w:r>
      <w:r>
        <w:rPr>
          <w:rStyle w:val="s3"/>
          <w:lang w:eastAsia="ja-JP"/>
        </w:rPr>
        <w:t>2</w:t>
      </w:r>
      <w:r>
        <w:rPr>
          <w:rFonts w:hint="eastAsia"/>
          <w:lang w:eastAsia="ja-JP"/>
        </w:rPr>
        <w:t>点あります。</w:t>
      </w:r>
      <w:r>
        <w:rPr>
          <w:rStyle w:val="s3"/>
          <w:lang w:eastAsia="ja-JP"/>
        </w:rPr>
        <w:t>1</w:t>
      </w:r>
      <w:r>
        <w:rPr>
          <w:rFonts w:hint="eastAsia"/>
          <w:lang w:eastAsia="ja-JP"/>
        </w:rPr>
        <w:t>点目は組織、企業に対して変革を促すことです。私は百貨店の免税スタッフとして外国人</w:t>
      </w:r>
      <w:r w:rsidR="00BF616C">
        <w:rPr>
          <w:rFonts w:ascii="游明朝" w:eastAsia="游明朝" w:hAnsi="游明朝" w:hint="eastAsia"/>
          <w:lang w:eastAsia="ja-JP"/>
        </w:rPr>
        <w:t>来店</w:t>
      </w:r>
      <w:ins w:id="21" w:author="luc30752@gmail.com" w:date="2020-02-09T23:09:00Z">
        <w:r w:rsidR="00096D44">
          <w:rPr>
            <w:rFonts w:hint="eastAsia"/>
            <w:lang w:eastAsia="ja-JP"/>
          </w:rPr>
          <w:t>客数</w:t>
        </w:r>
      </w:ins>
      <w:r w:rsidR="00BF616C">
        <w:rPr>
          <w:rFonts w:ascii="游明朝" w:eastAsia="游明朝" w:hAnsi="游明朝" w:hint="eastAsia"/>
          <w:lang w:eastAsia="ja-JP"/>
        </w:rPr>
        <w:t>の</w:t>
      </w:r>
      <w:ins w:id="22" w:author="luc30752@gmail.com" w:date="2020-02-09T23:10:00Z">
        <w:r w:rsidR="00096D44">
          <w:rPr>
            <w:rFonts w:hint="eastAsia"/>
            <w:lang w:eastAsia="ja-JP"/>
          </w:rPr>
          <w:t>減少</w:t>
        </w:r>
      </w:ins>
      <w:r w:rsidR="00BF616C">
        <w:rPr>
          <w:rFonts w:ascii="游明朝" w:eastAsia="游明朝" w:hAnsi="游明朝" w:hint="eastAsia"/>
          <w:lang w:eastAsia="ja-JP"/>
        </w:rPr>
        <w:t>という</w:t>
      </w:r>
      <w:r w:rsidR="00205408">
        <w:rPr>
          <w:rFonts w:ascii="游明朝" w:eastAsia="游明朝" w:hAnsi="游明朝" w:hint="eastAsia"/>
          <w:lang w:eastAsia="ja-JP"/>
        </w:rPr>
        <w:t>課題に対して</w:t>
      </w:r>
      <w:r w:rsidR="00205408" w:rsidRPr="00205408">
        <w:rPr>
          <w:rFonts w:ascii="游明朝" w:eastAsia="游明朝" w:hAnsi="游明朝" w:hint="eastAsia"/>
          <w:lang w:eastAsia="ja-JP"/>
        </w:rPr>
        <w:t>効果的な集客対策を提案し</w:t>
      </w:r>
      <w:r w:rsidR="008F4575">
        <w:rPr>
          <w:rFonts w:ascii="游明朝" w:eastAsia="游明朝" w:hAnsi="游明朝" w:hint="eastAsia"/>
          <w:lang w:eastAsia="ja-JP"/>
        </w:rPr>
        <w:t>、</w:t>
      </w:r>
      <w:r w:rsidR="00205408" w:rsidRPr="00205408">
        <w:rPr>
          <w:rFonts w:ascii="游明朝" w:eastAsia="游明朝" w:hAnsi="游明朝" w:hint="eastAsia"/>
          <w:lang w:eastAsia="ja-JP"/>
        </w:rPr>
        <w:t>結果として外国人の来店客数は去年より</w:t>
      </w:r>
      <w:r w:rsidR="00205408" w:rsidRPr="00205408">
        <w:rPr>
          <w:rFonts w:ascii="游明朝" w:eastAsia="游明朝" w:hAnsi="游明朝"/>
          <w:lang w:eastAsia="ja-JP"/>
        </w:rPr>
        <w:t>20％増えました</w:t>
      </w:r>
      <w:ins w:id="23" w:author="luc30752@gmail.com" w:date="2020-02-09T23:10:00Z">
        <w:r w:rsidR="00096D44">
          <w:rPr>
            <w:rFonts w:hint="eastAsia"/>
            <w:lang w:eastAsia="ja-JP"/>
          </w:rPr>
          <w:t>。</w:t>
        </w:r>
      </w:ins>
      <w:r w:rsidR="006712AF">
        <w:rPr>
          <w:rFonts w:ascii="游明朝" w:eastAsia="游明朝" w:hAnsi="游明朝" w:hint="eastAsia"/>
          <w:lang w:eastAsia="ja-JP"/>
        </w:rPr>
        <w:t>この</w:t>
      </w:r>
      <w:r w:rsidR="0036087C">
        <w:rPr>
          <w:rFonts w:ascii="游明朝" w:eastAsia="游明朝" w:hAnsi="游明朝" w:hint="eastAsia"/>
          <w:lang w:eastAsia="ja-JP"/>
        </w:rPr>
        <w:t>課題の原因を探すため、私は</w:t>
      </w:r>
      <w:r w:rsidR="00BF616C">
        <w:rPr>
          <w:rFonts w:ascii="游明朝" w:eastAsia="游明朝" w:hAnsi="游明朝" w:hint="eastAsia"/>
          <w:lang w:eastAsia="ja-JP"/>
        </w:rPr>
        <w:t>まず</w:t>
      </w:r>
      <w:ins w:id="24" w:author="luc30752@gmail.com" w:date="2020-02-09T23:14:00Z">
        <w:r w:rsidR="007378E9">
          <w:rPr>
            <w:rFonts w:hint="eastAsia"/>
            <w:lang w:eastAsia="ja-JP"/>
          </w:rPr>
          <w:t>競合他社のサービス</w:t>
        </w:r>
      </w:ins>
      <w:ins w:id="25" w:author="luc30752@gmail.com" w:date="2020-02-09T23:15:00Z">
        <w:r w:rsidR="007378E9">
          <w:rPr>
            <w:rFonts w:hint="eastAsia"/>
            <w:lang w:eastAsia="ja-JP"/>
          </w:rPr>
          <w:t>と比べ</w:t>
        </w:r>
      </w:ins>
      <w:r w:rsidR="006712AF">
        <w:rPr>
          <w:rFonts w:ascii="游明朝" w:eastAsia="游明朝" w:hAnsi="游明朝" w:hint="eastAsia"/>
          <w:lang w:eastAsia="ja-JP"/>
        </w:rPr>
        <w:t>、また</w:t>
      </w:r>
      <w:ins w:id="26" w:author="luc30752@gmail.com" w:date="2020-02-09T23:11:00Z">
        <w:r w:rsidR="00096D44">
          <w:rPr>
            <w:rFonts w:hint="eastAsia"/>
            <w:lang w:eastAsia="ja-JP"/>
          </w:rPr>
          <w:t>お客様へのヒアリング調査を行</w:t>
        </w:r>
      </w:ins>
      <w:r w:rsidR="008F4575">
        <w:rPr>
          <w:rFonts w:ascii="游明朝" w:eastAsia="游明朝" w:hAnsi="游明朝" w:hint="eastAsia"/>
          <w:lang w:eastAsia="ja-JP"/>
        </w:rPr>
        <w:t>いました。そして</w:t>
      </w:r>
      <w:r w:rsidR="008F4575" w:rsidRPr="008F4575">
        <w:rPr>
          <w:rFonts w:ascii="游明朝" w:eastAsia="游明朝" w:hAnsi="游明朝" w:hint="eastAsia"/>
          <w:lang w:eastAsia="ja-JP"/>
        </w:rPr>
        <w:t>新規顧客の開拓と一人あたりの来店回数を増やすという二つの方向から考え</w:t>
      </w:r>
      <w:r w:rsidR="008F4575">
        <w:rPr>
          <w:rFonts w:ascii="游明朝" w:eastAsia="游明朝" w:hAnsi="游明朝" w:hint="eastAsia"/>
          <w:lang w:eastAsia="ja-JP"/>
        </w:rPr>
        <w:t>た上で私は</w:t>
      </w:r>
      <w:r w:rsidR="008F4575" w:rsidRPr="008F4575">
        <w:rPr>
          <w:rFonts w:ascii="游明朝" w:eastAsia="游明朝" w:hAnsi="游明朝" w:hint="eastAsia"/>
          <w:lang w:eastAsia="ja-JP"/>
        </w:rPr>
        <w:t>影響力のあるインフルエンサーへの広告依頼、ポップアップストアの増設、従業員の外国人への対応仕方の教育という三つの提案をしました</w:t>
      </w:r>
      <w:ins w:id="27" w:author="luc30752@gmail.com" w:date="2020-02-09T23:12:00Z">
        <w:r w:rsidR="007378E9">
          <w:rPr>
            <w:rFonts w:hint="eastAsia"/>
            <w:lang w:eastAsia="ja-JP"/>
          </w:rPr>
          <w:t>。</w:t>
        </w:r>
      </w:ins>
      <w:del w:id="28" w:author="luc30752@gmail.com" w:date="2020-02-09T23:12:00Z">
        <w:r w:rsidDel="007378E9">
          <w:rPr>
            <w:rFonts w:hint="eastAsia"/>
            <w:lang w:eastAsia="ja-JP"/>
          </w:rPr>
          <w:delText>ことがあり、</w:delText>
        </w:r>
      </w:del>
      <w:ins w:id="29" w:author="luc30752@gmail.com" w:date="2020-02-09T23:06:00Z">
        <w:r w:rsidR="00096D44">
          <w:rPr>
            <w:rFonts w:hint="eastAsia"/>
            <w:lang w:eastAsia="ja-JP"/>
          </w:rPr>
          <w:t>その経験から、自分の知恵を活用</w:t>
        </w:r>
      </w:ins>
      <w:ins w:id="30" w:author="luc30752@gmail.com" w:date="2020-02-09T23:07:00Z">
        <w:r w:rsidR="00096D44">
          <w:rPr>
            <w:rFonts w:hint="eastAsia"/>
            <w:lang w:eastAsia="ja-JP"/>
          </w:rPr>
          <w:t>することで企業の</w:t>
        </w:r>
      </w:ins>
      <w:ins w:id="31" w:author="luc30752@gmail.com" w:date="2020-02-09T23:08:00Z">
        <w:r w:rsidR="00096D44">
          <w:rPr>
            <w:rFonts w:hint="eastAsia"/>
            <w:lang w:eastAsia="ja-JP"/>
          </w:rPr>
          <w:t>変革</w:t>
        </w:r>
      </w:ins>
      <w:ins w:id="32" w:author="luc30752@gmail.com" w:date="2020-02-09T23:07:00Z">
        <w:r w:rsidR="00096D44">
          <w:rPr>
            <w:rFonts w:hint="eastAsia"/>
            <w:lang w:eastAsia="ja-JP"/>
          </w:rPr>
          <w:t>に貢献できること</w:t>
        </w:r>
      </w:ins>
      <w:ins w:id="33" w:author="luc30752@gmail.com" w:date="2020-02-09T23:08:00Z">
        <w:r w:rsidR="00096D44">
          <w:rPr>
            <w:rFonts w:hint="eastAsia"/>
            <w:lang w:eastAsia="ja-JP"/>
          </w:rPr>
          <w:t>で大変</w:t>
        </w:r>
      </w:ins>
      <w:ins w:id="34" w:author="luc30752@gmail.com" w:date="2020-02-09T23:27:00Z">
        <w:r w:rsidR="009F6A7C">
          <w:rPr>
            <w:rFonts w:hint="eastAsia"/>
            <w:lang w:eastAsia="ja-JP"/>
          </w:rPr>
          <w:t>やりがいを感じました</w:t>
        </w:r>
      </w:ins>
      <w:ins w:id="35" w:author="luc30752@gmail.com" w:date="2020-02-09T23:08:00Z">
        <w:r w:rsidR="00096D44">
          <w:rPr>
            <w:rFonts w:hint="eastAsia"/>
            <w:lang w:eastAsia="ja-JP"/>
          </w:rPr>
          <w:t>。</w:t>
        </w:r>
      </w:ins>
      <w:del w:id="36" w:author="luc30752@gmail.com" w:date="2020-02-09T23:16:00Z">
        <w:r w:rsidDel="007378E9">
          <w:rPr>
            <w:rFonts w:hint="eastAsia"/>
            <w:lang w:eastAsia="ja-JP"/>
          </w:rPr>
          <w:delText>バイト先の百貨店では、去年から外国人観光客の来店客数が少なくな</w:delText>
        </w:r>
      </w:del>
      <w:del w:id="37" w:author="luc30752@gmail.com" w:date="2020-02-09T23:01:00Z">
        <w:r w:rsidDel="00A24682">
          <w:rPr>
            <w:rFonts w:hint="eastAsia"/>
            <w:lang w:eastAsia="ja-JP"/>
          </w:rPr>
          <w:delText>り</w:delText>
        </w:r>
      </w:del>
      <w:del w:id="38" w:author="luc30752@gmail.com" w:date="2020-02-09T23:16:00Z">
        <w:r w:rsidDel="007378E9">
          <w:rPr>
            <w:rFonts w:hint="eastAsia"/>
            <w:lang w:eastAsia="ja-JP"/>
          </w:rPr>
          <w:delText>、その原因の一部としては競合他社と比べ知名度が低いこと、また外国人観光客に対するサービスは他社よりまだ不完備という二つのことをネットでのロコミとお客様へのヒアリング結果から分かりました。私は新規顧客の開拓と一人あたりの来店回数を増やすという二つの方向から考えました。それに対しては、影響力のあるインフルエンサーへの広告依頼、ポップアップストアの増設、従業員の外国人への対応仕方の教育という三つの提案をしました。</w:delText>
        </w:r>
      </w:del>
      <w:ins w:id="39" w:author="luc30752@gmail.com" w:date="2020-02-09T23:16:00Z">
        <w:r w:rsidR="007378E9">
          <w:rPr>
            <w:rFonts w:hint="eastAsia"/>
            <w:lang w:eastAsia="ja-JP"/>
          </w:rPr>
          <w:t>従って将来は貴社で</w:t>
        </w:r>
      </w:ins>
      <w:del w:id="40" w:author="luc30752@gmail.com" w:date="2020-02-09T23:03:00Z">
        <w:r w:rsidDel="00096D44">
          <w:rPr>
            <w:rFonts w:hint="eastAsia"/>
            <w:lang w:eastAsia="ja-JP"/>
          </w:rPr>
          <w:delText>そこで</w:delText>
        </w:r>
      </w:del>
      <w:r>
        <w:rPr>
          <w:rFonts w:hint="eastAsia"/>
          <w:lang w:eastAsia="ja-JP"/>
        </w:rPr>
        <w:t>、ビジネス·テクノロジーコンサルタントとして企業</w:t>
      </w:r>
      <w:ins w:id="41" w:author="luc30752@gmail.com" w:date="2020-02-09T23:17:00Z">
        <w:r w:rsidR="007378E9">
          <w:rPr>
            <w:rFonts w:hint="eastAsia"/>
            <w:lang w:eastAsia="ja-JP"/>
          </w:rPr>
          <w:t>の現状</w:t>
        </w:r>
      </w:ins>
      <w:r>
        <w:rPr>
          <w:rFonts w:hint="eastAsia"/>
          <w:lang w:eastAsia="ja-JP"/>
        </w:rPr>
        <w:t>を客観的に分析し、変革を生むということに挑戦したいです。</w:t>
      </w:r>
      <w:r>
        <w:rPr>
          <w:rStyle w:val="s3"/>
          <w:lang w:eastAsia="ja-JP"/>
        </w:rPr>
        <w:t>2</w:t>
      </w:r>
      <w:r>
        <w:rPr>
          <w:rFonts w:hint="eastAsia"/>
          <w:lang w:eastAsia="ja-JP"/>
        </w:rPr>
        <w:t>点目は真に価値のあるものを提供することで、クライアントの成長</w:t>
      </w:r>
      <w:del w:id="42" w:author="luc30752@gmail.com" w:date="2020-02-09T23:27:00Z">
        <w:r w:rsidDel="009F6A7C">
          <w:rPr>
            <w:rFonts w:hint="eastAsia"/>
            <w:lang w:eastAsia="ja-JP"/>
          </w:rPr>
          <w:delText>や成功</w:delText>
        </w:r>
      </w:del>
      <w:r>
        <w:rPr>
          <w:rFonts w:hint="eastAsia"/>
          <w:lang w:eastAsia="ja-JP"/>
        </w:rPr>
        <w:t>に貢献することです。私は百貨店の免税スタッフとしてお客様の立場に立ってアドバイスをしながら通訳し、そして会計までサポートし続けてきた経験があります。彼らから感謝の言葉や手紙を頂いた</w:t>
      </w:r>
      <w:del w:id="43" w:author="luc30752@gmail.com" w:date="2020-02-09T23:28:00Z">
        <w:r w:rsidDel="009F6A7C">
          <w:rPr>
            <w:rFonts w:hint="eastAsia"/>
            <w:lang w:eastAsia="ja-JP"/>
          </w:rPr>
          <w:delText>ことが私にとって</w:delText>
        </w:r>
      </w:del>
      <w:ins w:id="44" w:author="luc30752@gmail.com" w:date="2020-02-09T23:28:00Z">
        <w:r w:rsidR="009F6A7C">
          <w:rPr>
            <w:rFonts w:hint="eastAsia"/>
            <w:lang w:eastAsia="ja-JP"/>
          </w:rPr>
          <w:t>時大変</w:t>
        </w:r>
      </w:ins>
      <w:r>
        <w:rPr>
          <w:rFonts w:hint="eastAsia"/>
          <w:lang w:eastAsia="ja-JP"/>
        </w:rPr>
        <w:t>喜びや達成感</w:t>
      </w:r>
      <w:del w:id="45" w:author="luc30752@gmail.com" w:date="2020-02-09T23:28:00Z">
        <w:r w:rsidDel="009F6A7C">
          <w:rPr>
            <w:rFonts w:hint="eastAsia"/>
            <w:lang w:eastAsia="ja-JP"/>
          </w:rPr>
          <w:delText>に繋がりました</w:delText>
        </w:r>
      </w:del>
      <w:ins w:id="46" w:author="luc30752@gmail.com" w:date="2020-02-09T23:28:00Z">
        <w:r w:rsidR="009F6A7C">
          <w:rPr>
            <w:rFonts w:hint="eastAsia"/>
            <w:lang w:eastAsia="ja-JP"/>
          </w:rPr>
          <w:t>を感じました</w:t>
        </w:r>
      </w:ins>
      <w:r>
        <w:rPr>
          <w:rFonts w:hint="eastAsia"/>
          <w:lang w:eastAsia="ja-JP"/>
        </w:rPr>
        <w:t>。そこで、</w:t>
      </w:r>
      <w:ins w:id="47" w:author="luc30752@gmail.com" w:date="2020-02-09T23:29:00Z">
        <w:r w:rsidR="009F6A7C">
          <w:rPr>
            <w:rFonts w:hint="eastAsia"/>
            <w:lang w:eastAsia="ja-JP"/>
          </w:rPr>
          <w:t>私は</w:t>
        </w:r>
      </w:ins>
      <w:r>
        <w:rPr>
          <w:rFonts w:hint="eastAsia"/>
          <w:lang w:eastAsia="ja-JP"/>
        </w:rPr>
        <w:t>クライアントに</w:t>
      </w:r>
      <w:r>
        <w:rPr>
          <w:rFonts w:hint="eastAsia"/>
          <w:lang w:eastAsia="ja-JP"/>
        </w:rPr>
        <w:lastRenderedPageBreak/>
        <w:t>寄り添って伴走し、そのニーズに合わせた最適な解決策を提案</w:t>
      </w:r>
      <w:r w:rsidR="006712AF">
        <w:rPr>
          <w:rFonts w:ascii="游明朝" w:eastAsia="游明朝" w:hAnsi="游明朝" w:hint="eastAsia"/>
          <w:lang w:eastAsia="ja-JP"/>
        </w:rPr>
        <w:t>する</w:t>
      </w:r>
      <w:r>
        <w:rPr>
          <w:rFonts w:hint="eastAsia"/>
          <w:lang w:eastAsia="ja-JP"/>
        </w:rPr>
        <w:t>コンサルタントになりたいです。（</w:t>
      </w:r>
      <w:r>
        <w:rPr>
          <w:rStyle w:val="s3"/>
          <w:lang w:eastAsia="ja-JP"/>
        </w:rPr>
        <w:t>606</w:t>
      </w:r>
      <w:r>
        <w:rPr>
          <w:rFonts w:hint="eastAsia"/>
          <w:lang w:eastAsia="ja-JP"/>
        </w:rPr>
        <w:t>字麻烦帮我减少一些字数）</w:t>
      </w:r>
    </w:p>
    <w:p w14:paraId="18FEB1C9" w14:textId="74B82BDD" w:rsidR="00DB0249" w:rsidRPr="009F6A7C" w:rsidRDefault="009F6A7C" w:rsidP="00DB0249">
      <w:pPr>
        <w:pStyle w:val="p3"/>
        <w:rPr>
          <w:rFonts w:ascii="PingFang SC" w:eastAsia="PingFang SC" w:hAnsi="PingFang SC"/>
          <w:lang w:eastAsia="ja-JP"/>
        </w:rPr>
      </w:pPr>
      <w:r w:rsidRPr="009F6A7C">
        <w:rPr>
          <w:rFonts w:ascii="PingFang SC" w:eastAsia="PingFang SC" w:hAnsi="PingFang SC" w:hint="eastAsia"/>
          <w:color w:val="4472C4" w:themeColor="accent1"/>
          <w:lang w:eastAsia="ja-JP"/>
        </w:rPr>
        <w:t>コメント：这个地方问题的具体解决过程不是重点，你只要表达出来通过自己的思考和行动解决了问题感受到了やりがい就可以了。</w:t>
      </w:r>
    </w:p>
    <w:p w14:paraId="7DF72F3A" w14:textId="77777777" w:rsidR="00DB0249" w:rsidRDefault="00DB0249" w:rsidP="00DB0249">
      <w:pPr>
        <w:pStyle w:val="p1"/>
        <w:rPr>
          <w:lang w:eastAsia="ja-JP"/>
        </w:rPr>
      </w:pPr>
      <w:r>
        <w:rPr>
          <w:rFonts w:hint="eastAsia"/>
          <w:lang w:eastAsia="ja-JP"/>
        </w:rPr>
        <w:t>第</w:t>
      </w:r>
      <w:r>
        <w:rPr>
          <w:rStyle w:val="s3"/>
          <w:lang w:eastAsia="ja-JP"/>
        </w:rPr>
        <w:t>1</w:t>
      </w:r>
      <w:r>
        <w:rPr>
          <w:rFonts w:hint="eastAsia"/>
          <w:lang w:eastAsia="ja-JP"/>
        </w:rPr>
        <w:t>志望の職種を選択した理由をお聞かせください。</w:t>
      </w:r>
      <w:r>
        <w:rPr>
          <w:rStyle w:val="s3"/>
          <w:lang w:eastAsia="ja-JP"/>
        </w:rPr>
        <w:t>(200</w:t>
      </w:r>
      <w:r>
        <w:rPr>
          <w:rFonts w:hint="eastAsia"/>
          <w:lang w:eastAsia="ja-JP"/>
        </w:rPr>
        <w:t>文字</w:t>
      </w:r>
      <w:r>
        <w:rPr>
          <w:rStyle w:val="s3"/>
          <w:lang w:eastAsia="ja-JP"/>
        </w:rPr>
        <w:t xml:space="preserve">) </w:t>
      </w:r>
      <w:r>
        <w:rPr>
          <w:rFonts w:hint="eastAsia"/>
          <w:lang w:eastAsia="ja-JP"/>
        </w:rPr>
        <w:t>ビジネス·テクノロジーコンサルタント</w:t>
      </w:r>
    </w:p>
    <w:p w14:paraId="0EDBC1A7" w14:textId="78507203" w:rsidR="00DB0249" w:rsidRDefault="00DB0249" w:rsidP="00DB0249">
      <w:pPr>
        <w:pStyle w:val="p1"/>
        <w:rPr>
          <w:lang w:eastAsia="ja-JP"/>
        </w:rPr>
      </w:pPr>
      <w:r>
        <w:rPr>
          <w:rFonts w:hint="eastAsia"/>
          <w:lang w:eastAsia="ja-JP"/>
        </w:rPr>
        <w:t>私は最新のテクノロジーを利用し</w:t>
      </w:r>
      <w:ins w:id="48" w:author="luc30752@gmail.com" w:date="2020-02-09T23:31:00Z">
        <w:r w:rsidR="009F6A7C">
          <w:rPr>
            <w:rFonts w:hint="eastAsia"/>
            <w:lang w:eastAsia="ja-JP"/>
          </w:rPr>
          <w:t>て</w:t>
        </w:r>
      </w:ins>
      <w:r>
        <w:rPr>
          <w:rFonts w:hint="eastAsia"/>
          <w:lang w:eastAsia="ja-JP"/>
        </w:rPr>
        <w:t>、</w:t>
      </w:r>
      <w:del w:id="49" w:author="luc30752@gmail.com" w:date="2020-02-09T23:31:00Z">
        <w:r w:rsidDel="009F6A7C">
          <w:rPr>
            <w:rFonts w:hint="eastAsia"/>
            <w:lang w:eastAsia="ja-JP"/>
          </w:rPr>
          <w:delText>そして</w:delText>
        </w:r>
      </w:del>
      <w:r>
        <w:rPr>
          <w:rFonts w:hint="eastAsia"/>
          <w:lang w:eastAsia="ja-JP"/>
        </w:rPr>
        <w:t>オリジナリティの提案を</w:t>
      </w:r>
      <w:ins w:id="50" w:author="luc30752@gmail.com" w:date="2020-02-09T23:32:00Z">
        <w:r w:rsidR="006C10DB">
          <w:rPr>
            <w:rFonts w:hint="eastAsia"/>
            <w:lang w:eastAsia="ja-JP"/>
          </w:rPr>
          <w:t>工夫</w:t>
        </w:r>
      </w:ins>
      <w:r>
        <w:rPr>
          <w:rFonts w:hint="eastAsia"/>
          <w:lang w:eastAsia="ja-JP"/>
        </w:rPr>
        <w:t>することで</w:t>
      </w:r>
      <w:ins w:id="51" w:author="luc30752@gmail.com" w:date="2020-02-09T23:34:00Z">
        <w:r w:rsidR="006C10DB">
          <w:rPr>
            <w:rFonts w:hint="eastAsia"/>
            <w:lang w:eastAsia="ja-JP"/>
          </w:rPr>
          <w:t>クライアント</w:t>
        </w:r>
      </w:ins>
      <w:del w:id="52" w:author="luc30752@gmail.com" w:date="2020-02-09T23:32:00Z">
        <w:r w:rsidDel="006C10DB">
          <w:rPr>
            <w:rFonts w:hint="eastAsia"/>
            <w:lang w:eastAsia="ja-JP"/>
          </w:rPr>
          <w:delText>他者</w:delText>
        </w:r>
      </w:del>
      <w:r>
        <w:rPr>
          <w:rFonts w:hint="eastAsia"/>
          <w:lang w:eastAsia="ja-JP"/>
        </w:rPr>
        <w:t>と</w:t>
      </w:r>
      <w:del w:id="53" w:author="luc30752@gmail.com" w:date="2020-02-09T23:34:00Z">
        <w:r w:rsidDel="006C10DB">
          <w:rPr>
            <w:rFonts w:hint="eastAsia"/>
            <w:lang w:eastAsia="ja-JP"/>
          </w:rPr>
          <w:delText>の</w:delText>
        </w:r>
      </w:del>
      <w:r>
        <w:rPr>
          <w:rFonts w:hint="eastAsia"/>
          <w:lang w:eastAsia="ja-JP"/>
        </w:rPr>
        <w:t>信頼関係を築き、さらに組織·企業·社会に変革を起こしたいと考えているためです。クライアントに信頼されているコンサルタントとして最新テクノロジーを駆使することでビジネス課題を解決し、また新しいビジネスモデルを構築することで組織·企業·社会に革新的なインパクトを与え</w:t>
      </w:r>
      <w:ins w:id="54" w:author="luc30752@gmail.com" w:date="2020-02-09T23:35:00Z">
        <w:r w:rsidR="006C10DB">
          <w:rPr>
            <w:rFonts w:hint="eastAsia"/>
            <w:lang w:eastAsia="ja-JP"/>
          </w:rPr>
          <w:t>ることに挑戦して見たい</w:t>
        </w:r>
      </w:ins>
      <w:del w:id="55" w:author="luc30752@gmail.com" w:date="2020-02-09T23:35:00Z">
        <w:r w:rsidDel="006C10DB">
          <w:rPr>
            <w:rFonts w:hint="eastAsia"/>
            <w:lang w:eastAsia="ja-JP"/>
          </w:rPr>
          <w:delText>たい</w:delText>
        </w:r>
      </w:del>
      <w:r>
        <w:rPr>
          <w:rFonts w:hint="eastAsia"/>
          <w:lang w:eastAsia="ja-JP"/>
        </w:rPr>
        <w:t>です。（</w:t>
      </w:r>
      <w:r>
        <w:rPr>
          <w:rStyle w:val="s3"/>
          <w:lang w:eastAsia="ja-JP"/>
        </w:rPr>
        <w:t>175</w:t>
      </w:r>
      <w:r>
        <w:rPr>
          <w:rFonts w:hint="eastAsia"/>
          <w:lang w:eastAsia="ja-JP"/>
        </w:rPr>
        <w:t>字）</w:t>
      </w:r>
    </w:p>
    <w:p w14:paraId="1FA0E7A1" w14:textId="77777777" w:rsidR="00DB0249" w:rsidRDefault="00DB0249" w:rsidP="00DB0249">
      <w:pPr>
        <w:pStyle w:val="p3"/>
        <w:rPr>
          <w:lang w:eastAsia="ja-JP"/>
        </w:rPr>
      </w:pPr>
    </w:p>
    <w:p w14:paraId="7AE2DBA9" w14:textId="77777777" w:rsidR="00DB0249" w:rsidRDefault="00DB0249" w:rsidP="00DB0249">
      <w:pPr>
        <w:pStyle w:val="p1"/>
        <w:rPr>
          <w:lang w:eastAsia="ja-JP"/>
        </w:rPr>
      </w:pPr>
      <w:r>
        <w:rPr>
          <w:rFonts w:hint="eastAsia"/>
          <w:lang w:eastAsia="ja-JP"/>
        </w:rPr>
        <w:t>第</w:t>
      </w:r>
      <w:r>
        <w:rPr>
          <w:rStyle w:val="s3"/>
          <w:lang w:eastAsia="ja-JP"/>
        </w:rPr>
        <w:t>2</w:t>
      </w:r>
      <w:r>
        <w:rPr>
          <w:rFonts w:hint="eastAsia"/>
          <w:lang w:eastAsia="ja-JP"/>
        </w:rPr>
        <w:t>志望の職種を選択した理由をお聞かせください。</w:t>
      </w:r>
      <w:r>
        <w:rPr>
          <w:rStyle w:val="s3"/>
          <w:lang w:eastAsia="ja-JP"/>
        </w:rPr>
        <w:t>(200</w:t>
      </w:r>
      <w:r>
        <w:rPr>
          <w:rFonts w:hint="eastAsia"/>
          <w:lang w:eastAsia="ja-JP"/>
        </w:rPr>
        <w:t>文字</w:t>
      </w:r>
      <w:r>
        <w:rPr>
          <w:rStyle w:val="s3"/>
          <w:lang w:eastAsia="ja-JP"/>
        </w:rPr>
        <w:t>)</w:t>
      </w:r>
      <w:r>
        <w:rPr>
          <w:rFonts w:hint="eastAsia"/>
          <w:lang w:eastAsia="ja-JP"/>
        </w:rPr>
        <w:t>デジタルコン</w:t>
      </w:r>
    </w:p>
    <w:p w14:paraId="6C11C9DE" w14:textId="6D4149E5" w:rsidR="00DB0249" w:rsidRDefault="00DB0249" w:rsidP="00DB0249">
      <w:pPr>
        <w:pStyle w:val="p1"/>
        <w:rPr>
          <w:lang w:eastAsia="ja-JP"/>
        </w:rPr>
      </w:pPr>
      <w:r>
        <w:rPr>
          <w:rFonts w:hint="eastAsia"/>
          <w:lang w:eastAsia="ja-JP"/>
        </w:rPr>
        <w:t>企業の経営をデジタル化の観点からサポートしたいと考えているからです。近年</w:t>
      </w:r>
      <w:r>
        <w:rPr>
          <w:rStyle w:val="s3"/>
          <w:lang w:eastAsia="ja-JP"/>
        </w:rPr>
        <w:t>IT</w:t>
      </w:r>
      <w:r>
        <w:rPr>
          <w:rFonts w:hint="eastAsia"/>
          <w:lang w:eastAsia="ja-JP"/>
        </w:rPr>
        <w:t>の発展と共にデジタル化の需要は増していますが、スムーズに実現できている企業は少ない</w:t>
      </w:r>
      <w:del w:id="56" w:author="luc30752@gmail.com" w:date="2020-02-09T23:37:00Z">
        <w:r w:rsidDel="006C10DB">
          <w:rPr>
            <w:rFonts w:hint="eastAsia"/>
            <w:lang w:eastAsia="ja-JP"/>
          </w:rPr>
          <w:delText>よ</w:delText>
        </w:r>
      </w:del>
      <w:del w:id="57" w:author="luc30752@gmail.com" w:date="2020-02-09T23:36:00Z">
        <w:r w:rsidDel="006C10DB">
          <w:rPr>
            <w:rFonts w:hint="eastAsia"/>
            <w:lang w:eastAsia="ja-JP"/>
          </w:rPr>
          <w:delText>うに思う</w:delText>
        </w:r>
      </w:del>
      <w:r>
        <w:rPr>
          <w:rFonts w:hint="eastAsia"/>
          <w:lang w:eastAsia="ja-JP"/>
        </w:rPr>
        <w:t>と経営改革に提案するインターンシップに参加した経験から感じました。企業のデジタル化の推進を貴社のデジタルコンサルタントとしてサポートすることで、社会の発展に貢献したいと考えています。（</w:t>
      </w:r>
      <w:r>
        <w:rPr>
          <w:rStyle w:val="s3"/>
          <w:lang w:eastAsia="ja-JP"/>
        </w:rPr>
        <w:t>174</w:t>
      </w:r>
      <w:r>
        <w:rPr>
          <w:rFonts w:hint="eastAsia"/>
          <w:lang w:eastAsia="ja-JP"/>
        </w:rPr>
        <w:t>）</w:t>
      </w:r>
    </w:p>
    <w:p w14:paraId="017A4403" w14:textId="77777777" w:rsidR="00DB0249" w:rsidRDefault="00DB0249" w:rsidP="00DB0249">
      <w:pPr>
        <w:pStyle w:val="p1"/>
        <w:rPr>
          <w:lang w:eastAsia="ja-JP"/>
        </w:rPr>
      </w:pPr>
      <w:r>
        <w:rPr>
          <w:rFonts w:hint="eastAsia"/>
          <w:lang w:eastAsia="ja-JP"/>
        </w:rPr>
        <w:t>第</w:t>
      </w:r>
      <w:r>
        <w:rPr>
          <w:rStyle w:val="s3"/>
          <w:lang w:eastAsia="ja-JP"/>
        </w:rPr>
        <w:t>3</w:t>
      </w:r>
      <w:r>
        <w:rPr>
          <w:rFonts w:hint="eastAsia"/>
          <w:lang w:eastAsia="ja-JP"/>
        </w:rPr>
        <w:t>志望の職種を選択した理由をお聞かせください。</w:t>
      </w:r>
      <w:r>
        <w:rPr>
          <w:rStyle w:val="s3"/>
          <w:lang w:eastAsia="ja-JP"/>
        </w:rPr>
        <w:t>(200</w:t>
      </w:r>
      <w:r>
        <w:rPr>
          <w:rFonts w:hint="eastAsia"/>
          <w:lang w:eastAsia="ja-JP"/>
        </w:rPr>
        <w:t>文字</w:t>
      </w:r>
      <w:r>
        <w:rPr>
          <w:rStyle w:val="s3"/>
          <w:lang w:eastAsia="ja-JP"/>
        </w:rPr>
        <w:t xml:space="preserve">) </w:t>
      </w:r>
      <w:r>
        <w:rPr>
          <w:rFonts w:hint="eastAsia"/>
          <w:lang w:eastAsia="ja-JP"/>
        </w:rPr>
        <w:t>ソリューション</w:t>
      </w:r>
      <w:r>
        <w:rPr>
          <w:rStyle w:val="s3"/>
          <w:lang w:eastAsia="ja-JP"/>
        </w:rPr>
        <w:t>·</w:t>
      </w:r>
      <w:r>
        <w:rPr>
          <w:rFonts w:hint="eastAsia"/>
          <w:lang w:eastAsia="ja-JP"/>
        </w:rPr>
        <w:t>エンジニア</w:t>
      </w:r>
    </w:p>
    <w:p w14:paraId="4A8FCC07" w14:textId="1AB6A7C8" w:rsidR="00DB0249" w:rsidRDefault="00FA1264" w:rsidP="00DB0249">
      <w:pPr>
        <w:pStyle w:val="p1"/>
        <w:rPr>
          <w:lang w:eastAsia="ja-JP"/>
        </w:rPr>
      </w:pPr>
      <w:r w:rsidRPr="00FA1264">
        <w:rPr>
          <w:rFonts w:hint="eastAsia"/>
          <w:lang w:eastAsia="ja-JP"/>
        </w:rPr>
        <w:t>私は</w:t>
      </w:r>
      <w:r w:rsidRPr="00FA1264">
        <w:rPr>
          <w:lang w:eastAsia="ja-JP"/>
        </w:rPr>
        <w:t>ITの力で社会</w:t>
      </w:r>
      <w:r>
        <w:rPr>
          <w:rFonts w:ascii="游明朝" w:eastAsia="游明朝" w:hAnsi="游明朝" w:hint="eastAsia"/>
          <w:lang w:eastAsia="ja-JP"/>
        </w:rPr>
        <w:t>に</w:t>
      </w:r>
      <w:r w:rsidRPr="00FA1264">
        <w:rPr>
          <w:lang w:eastAsia="ja-JP"/>
        </w:rPr>
        <w:t>変革を起こせる</w:t>
      </w:r>
      <w:r>
        <w:rPr>
          <w:rFonts w:ascii="游明朝" w:eastAsia="游明朝" w:hAnsi="游明朝" w:hint="eastAsia"/>
          <w:lang w:eastAsia="ja-JP"/>
        </w:rPr>
        <w:t>提案</w:t>
      </w:r>
      <w:r w:rsidRPr="00FA1264">
        <w:rPr>
          <w:lang w:eastAsia="ja-JP"/>
        </w:rPr>
        <w:t>を作りたい</w:t>
      </w:r>
      <w:r w:rsidR="0094731D">
        <w:rPr>
          <w:rFonts w:ascii="游明朝" w:eastAsia="游明朝" w:hAnsi="游明朝" w:hint="eastAsia"/>
          <w:lang w:eastAsia="ja-JP"/>
        </w:rPr>
        <w:t>という</w:t>
      </w:r>
      <w:r>
        <w:rPr>
          <w:rFonts w:ascii="游明朝" w:eastAsia="游明朝" w:hAnsi="游明朝" w:hint="eastAsia"/>
          <w:lang w:eastAsia="ja-JP"/>
        </w:rPr>
        <w:t>軸</w:t>
      </w:r>
      <w:r w:rsidR="00DB0249">
        <w:rPr>
          <w:rFonts w:hint="eastAsia"/>
          <w:lang w:eastAsia="ja-JP"/>
        </w:rPr>
        <w:t>で就職活動を行っております。ソリューション</w:t>
      </w:r>
      <w:r w:rsidR="00DB0249">
        <w:rPr>
          <w:rStyle w:val="s3"/>
          <w:lang w:eastAsia="ja-JP"/>
        </w:rPr>
        <w:t>·</w:t>
      </w:r>
      <w:r w:rsidR="00DB0249">
        <w:rPr>
          <w:rFonts w:hint="eastAsia"/>
          <w:lang w:eastAsia="ja-JP"/>
        </w:rPr>
        <w:t>エンジニア</w:t>
      </w:r>
      <w:r>
        <w:rPr>
          <w:rFonts w:ascii="游明朝" w:eastAsia="游明朝" w:hAnsi="游明朝" w:hint="eastAsia"/>
          <w:lang w:eastAsia="ja-JP"/>
        </w:rPr>
        <w:t>は</w:t>
      </w:r>
      <w:r w:rsidRPr="00FA1264">
        <w:rPr>
          <w:rFonts w:ascii="游明朝" w:eastAsia="游明朝" w:hAnsi="游明朝" w:hint="eastAsia"/>
          <w:lang w:eastAsia="ja-JP"/>
        </w:rPr>
        <w:t>人々の日常生活により利便性の高い</w:t>
      </w:r>
      <w:r w:rsidRPr="00FA1264">
        <w:rPr>
          <w:rFonts w:ascii="游明朝" w:eastAsia="游明朝" w:hAnsi="游明朝"/>
          <w:lang w:eastAsia="ja-JP"/>
        </w:rPr>
        <w:t>ITソリューションを提供</w:t>
      </w:r>
      <w:r>
        <w:rPr>
          <w:rFonts w:ascii="游明朝" w:eastAsia="游明朝" w:hAnsi="游明朝" w:hint="eastAsia"/>
          <w:lang w:eastAsia="ja-JP"/>
        </w:rPr>
        <w:t>できる業種であり、自分の就職軸に合致していると</w:t>
      </w:r>
      <w:r w:rsidRPr="00FA1264">
        <w:rPr>
          <w:rFonts w:ascii="游明朝" w:eastAsia="游明朝" w:hAnsi="游明朝"/>
          <w:lang w:eastAsia="ja-JP"/>
        </w:rPr>
        <w:t>考えてい</w:t>
      </w:r>
      <w:r>
        <w:rPr>
          <w:rFonts w:ascii="游明朝" w:eastAsia="游明朝" w:hAnsi="游明朝" w:hint="eastAsia"/>
          <w:lang w:eastAsia="ja-JP"/>
        </w:rPr>
        <w:t>ます。</w:t>
      </w:r>
      <w:r w:rsidR="002C27E3">
        <w:rPr>
          <w:rFonts w:ascii="游明朝" w:eastAsia="游明朝" w:hAnsi="游明朝" w:hint="eastAsia"/>
          <w:lang w:eastAsia="ja-JP"/>
        </w:rPr>
        <w:t>そこで</w:t>
      </w:r>
      <w:r w:rsidR="00DB0249">
        <w:rPr>
          <w:rFonts w:hint="eastAsia"/>
          <w:lang w:eastAsia="ja-JP"/>
        </w:rPr>
        <w:t>、私はアイディア</w:t>
      </w:r>
      <w:ins w:id="58" w:author="luc30752@gmail.com" w:date="2020-02-09T23:44:00Z">
        <w:r w:rsidR="00426639">
          <w:rPr>
            <w:rFonts w:hint="eastAsia"/>
            <w:lang w:eastAsia="ja-JP"/>
          </w:rPr>
          <w:t>を考え</w:t>
        </w:r>
      </w:ins>
      <w:r w:rsidR="00DB0249">
        <w:rPr>
          <w:rFonts w:hint="eastAsia"/>
          <w:lang w:eastAsia="ja-JP"/>
        </w:rPr>
        <w:t>出</w:t>
      </w:r>
      <w:ins w:id="59" w:author="luc30752@gmail.com" w:date="2020-02-09T23:44:00Z">
        <w:r w:rsidR="00426639">
          <w:rPr>
            <w:rFonts w:hint="eastAsia"/>
            <w:lang w:eastAsia="ja-JP"/>
          </w:rPr>
          <w:t>す</w:t>
        </w:r>
      </w:ins>
      <w:del w:id="60" w:author="luc30752@gmail.com" w:date="2020-02-09T23:44:00Z">
        <w:r w:rsidR="00DB0249" w:rsidDel="00426639">
          <w:rPr>
            <w:rFonts w:hint="eastAsia"/>
            <w:lang w:eastAsia="ja-JP"/>
          </w:rPr>
          <w:delText>し</w:delText>
        </w:r>
      </w:del>
      <w:r w:rsidR="00DB0249">
        <w:rPr>
          <w:rFonts w:hint="eastAsia"/>
          <w:lang w:eastAsia="ja-JP"/>
        </w:rPr>
        <w:t>だけではなく、</w:t>
      </w:r>
      <w:r w:rsidR="001C2E5D">
        <w:rPr>
          <w:rFonts w:ascii="游明朝" w:eastAsia="游明朝" w:hAnsi="游明朝" w:hint="eastAsia"/>
          <w:lang w:eastAsia="ja-JP"/>
        </w:rPr>
        <w:t>アイデアを</w:t>
      </w:r>
      <w:r w:rsidR="00DB0249">
        <w:rPr>
          <w:rFonts w:hint="eastAsia"/>
          <w:lang w:eastAsia="ja-JP"/>
        </w:rPr>
        <w:t>更に</w:t>
      </w:r>
      <w:ins w:id="61" w:author="luc30752@gmail.com" w:date="2020-02-09T23:45:00Z">
        <w:r w:rsidR="00426639">
          <w:rPr>
            <w:rFonts w:hint="eastAsia"/>
            <w:lang w:eastAsia="ja-JP"/>
          </w:rPr>
          <w:t>実</w:t>
        </w:r>
      </w:ins>
      <w:del w:id="62" w:author="luc30752@gmail.com" w:date="2020-02-09T23:45:00Z">
        <w:r w:rsidR="00DB0249" w:rsidDel="00426639">
          <w:rPr>
            <w:rStyle w:val="s3"/>
            <w:lang w:eastAsia="ja-JP"/>
          </w:rPr>
          <w:delText>idea</w:delText>
        </w:r>
        <w:r w:rsidR="00DB0249" w:rsidDel="00426639">
          <w:rPr>
            <w:rFonts w:hint="eastAsia"/>
            <w:lang w:eastAsia="ja-JP"/>
          </w:rPr>
          <w:delText>を具体的な</w:delText>
        </w:r>
      </w:del>
      <w:r w:rsidR="00DB0249">
        <w:rPr>
          <w:rFonts w:hint="eastAsia"/>
          <w:lang w:eastAsia="ja-JP"/>
        </w:rPr>
        <w:t>業務</w:t>
      </w:r>
      <w:ins w:id="63" w:author="luc30752@gmail.com" w:date="2020-02-09T23:45:00Z">
        <w:r w:rsidR="00426639">
          <w:rPr>
            <w:rFonts w:hint="eastAsia"/>
            <w:lang w:eastAsia="ja-JP"/>
          </w:rPr>
          <w:t>面に落とし</w:t>
        </w:r>
      </w:ins>
      <w:r w:rsidR="00DB0249">
        <w:rPr>
          <w:rFonts w:hint="eastAsia"/>
          <w:lang w:eastAsia="ja-JP"/>
        </w:rPr>
        <w:t>、</w:t>
      </w:r>
      <w:r>
        <w:rPr>
          <w:rFonts w:ascii="游明朝" w:eastAsia="游明朝" w:hAnsi="游明朝" w:hint="eastAsia"/>
          <w:lang w:eastAsia="ja-JP"/>
        </w:rPr>
        <w:t>より豊かな社会の構築に</w:t>
      </w:r>
      <w:r w:rsidR="00DB0249">
        <w:rPr>
          <w:rFonts w:hint="eastAsia"/>
          <w:lang w:eastAsia="ja-JP"/>
        </w:rPr>
        <w:t>貢献</w:t>
      </w:r>
      <w:r>
        <w:rPr>
          <w:rFonts w:ascii="游明朝" w:eastAsia="游明朝" w:hAnsi="游明朝" w:hint="eastAsia"/>
          <w:lang w:eastAsia="ja-JP"/>
        </w:rPr>
        <w:t>したいと思います</w:t>
      </w:r>
      <w:del w:id="64" w:author="luc30752@gmail.com" w:date="2020-02-09T23:46:00Z">
        <w:r w:rsidR="00DB0249" w:rsidDel="00426639">
          <w:rPr>
            <w:rFonts w:hint="eastAsia"/>
            <w:lang w:eastAsia="ja-JP"/>
          </w:rPr>
          <w:delText>ました</w:delText>
        </w:r>
      </w:del>
      <w:r w:rsidR="00DB0249">
        <w:rPr>
          <w:rFonts w:hint="eastAsia"/>
          <w:lang w:eastAsia="ja-JP"/>
        </w:rPr>
        <w:t>。（</w:t>
      </w:r>
      <w:r w:rsidR="00DB0249">
        <w:rPr>
          <w:rStyle w:val="s3"/>
          <w:lang w:eastAsia="ja-JP"/>
        </w:rPr>
        <w:t>198</w:t>
      </w:r>
      <w:r w:rsidR="00DB0249">
        <w:rPr>
          <w:rFonts w:hint="eastAsia"/>
          <w:lang w:eastAsia="ja-JP"/>
        </w:rPr>
        <w:t>）</w:t>
      </w:r>
    </w:p>
    <w:p w14:paraId="0FC44838" w14:textId="626EE3CB" w:rsidR="00F9475C" w:rsidRDefault="00426639">
      <w:pPr>
        <w:rPr>
          <w:rFonts w:ascii="PingFang SC" w:eastAsia="PingFang SC" w:hAnsi="PingFang SC"/>
          <w:color w:val="4472C4" w:themeColor="accent1"/>
          <w:sz w:val="21"/>
          <w:szCs w:val="21"/>
          <w:lang w:eastAsia="ja-JP"/>
        </w:rPr>
      </w:pPr>
      <w:r w:rsidRPr="00426639">
        <w:rPr>
          <w:rFonts w:ascii="PingFang SC" w:eastAsia="PingFang SC" w:hAnsi="PingFang SC" w:hint="eastAsia"/>
          <w:color w:val="4472C4" w:themeColor="accent1"/>
          <w:sz w:val="21"/>
          <w:szCs w:val="21"/>
          <w:lang w:eastAsia="ja-JP"/>
        </w:rPr>
        <w:t>コメント：后面三个感觉写的就是中规中矩，感觉埃森哲对es要求不高，应该ok</w:t>
      </w:r>
    </w:p>
    <w:p w14:paraId="5325BEC2" w14:textId="6A13F469" w:rsidR="00F9475C" w:rsidRDefault="00F9475C">
      <w:pPr>
        <w:rPr>
          <w:rFonts w:ascii="PingFang SC" w:eastAsia="游明朝" w:hAnsi="PingFang SC"/>
          <w:color w:val="4472C4" w:themeColor="accent1"/>
          <w:sz w:val="21"/>
          <w:szCs w:val="21"/>
          <w:lang w:eastAsia="ja-JP"/>
        </w:rPr>
      </w:pPr>
    </w:p>
    <w:p w14:paraId="72826198" w14:textId="77777777" w:rsidR="00F9475C" w:rsidRPr="00F9475C" w:rsidRDefault="00F9475C" w:rsidP="00F9475C">
      <w:pPr>
        <w:rPr>
          <w:rFonts w:ascii="PingFang SC" w:eastAsia="游明朝" w:hAnsi="PingFang SC"/>
          <w:color w:val="4472C4" w:themeColor="accent1"/>
          <w:sz w:val="21"/>
          <w:szCs w:val="21"/>
          <w:lang w:eastAsia="ja-JP"/>
        </w:rPr>
      </w:pPr>
      <w:r w:rsidRPr="00F9475C">
        <w:rPr>
          <w:rFonts w:ascii="PingFang SC" w:eastAsia="游明朝" w:hAnsi="PingFang SC" w:hint="eastAsia"/>
          <w:color w:val="4472C4" w:themeColor="accent1"/>
          <w:sz w:val="21"/>
          <w:szCs w:val="21"/>
          <w:lang w:eastAsia="ja-JP"/>
        </w:rPr>
        <w:t>第１志望の領域を選んだ理由を、ゼミや研究室、あるいは課外活動などでご自身の経験や得たスキルをもとに記述してください　（</w:t>
      </w:r>
      <w:r w:rsidRPr="00F9475C">
        <w:rPr>
          <w:rFonts w:ascii="PingFang SC" w:eastAsia="游明朝" w:hAnsi="PingFang SC"/>
          <w:color w:val="4472C4" w:themeColor="accent1"/>
          <w:sz w:val="21"/>
          <w:szCs w:val="21"/>
          <w:lang w:eastAsia="ja-JP"/>
        </w:rPr>
        <w:t>300</w:t>
      </w:r>
      <w:r w:rsidRPr="00F9475C">
        <w:rPr>
          <w:rFonts w:ascii="PingFang SC" w:eastAsia="游明朝" w:hAnsi="PingFang SC" w:hint="eastAsia"/>
          <w:color w:val="4472C4" w:themeColor="accent1"/>
          <w:sz w:val="21"/>
          <w:szCs w:val="21"/>
          <w:lang w:eastAsia="ja-JP"/>
        </w:rPr>
        <w:t>〜</w:t>
      </w:r>
      <w:r w:rsidRPr="00F9475C">
        <w:rPr>
          <w:rFonts w:ascii="PingFang SC" w:eastAsia="游明朝" w:hAnsi="PingFang SC"/>
          <w:color w:val="4472C4" w:themeColor="accent1"/>
          <w:sz w:val="21"/>
          <w:szCs w:val="21"/>
          <w:lang w:eastAsia="ja-JP"/>
        </w:rPr>
        <w:t>400</w:t>
      </w:r>
      <w:r w:rsidRPr="00F9475C">
        <w:rPr>
          <w:rFonts w:ascii="PingFang SC" w:eastAsia="游明朝" w:hAnsi="PingFang SC"/>
          <w:color w:val="4472C4" w:themeColor="accent1"/>
          <w:sz w:val="21"/>
          <w:szCs w:val="21"/>
          <w:lang w:eastAsia="ja-JP"/>
        </w:rPr>
        <w:t>字）</w:t>
      </w:r>
    </w:p>
    <w:p w14:paraId="1A945B7B" w14:textId="3B10FFEF" w:rsidR="00F9475C" w:rsidRDefault="00F9475C" w:rsidP="00F9475C">
      <w:pPr>
        <w:rPr>
          <w:rFonts w:ascii="PingFang SC" w:eastAsia="游明朝" w:hAnsi="PingFang SC"/>
          <w:color w:val="4472C4" w:themeColor="accent1"/>
          <w:sz w:val="21"/>
          <w:szCs w:val="21"/>
          <w:lang w:eastAsia="ja-JP"/>
        </w:rPr>
      </w:pPr>
      <w:r w:rsidRPr="00F9475C">
        <w:rPr>
          <w:rFonts w:ascii="PingFang SC" w:eastAsia="游明朝" w:hAnsi="PingFang SC" w:hint="eastAsia"/>
          <w:color w:val="4472C4" w:themeColor="accent1"/>
          <w:sz w:val="21"/>
          <w:szCs w:val="21"/>
          <w:lang w:eastAsia="ja-JP"/>
        </w:rPr>
        <w:t>私がアプライド・</w:t>
      </w:r>
      <w:r w:rsidR="00153AD6">
        <w:rPr>
          <w:rFonts w:ascii="PingFang SC" w:eastAsia="游明朝" w:hAnsi="PingFang SC" w:hint="eastAsia"/>
          <w:color w:val="4472C4" w:themeColor="accent1"/>
          <w:sz w:val="21"/>
          <w:szCs w:val="21"/>
          <w:lang w:eastAsia="ja-JP"/>
        </w:rPr>
        <w:t>インタラクティブ</w:t>
      </w:r>
      <w:r w:rsidRPr="00F9475C">
        <w:rPr>
          <w:rFonts w:ascii="PingFang SC" w:eastAsia="游明朝" w:hAnsi="PingFang SC" w:hint="eastAsia"/>
          <w:color w:val="4472C4" w:themeColor="accent1"/>
          <w:sz w:val="21"/>
          <w:szCs w:val="21"/>
          <w:lang w:eastAsia="ja-JP"/>
        </w:rPr>
        <w:t>を第</w:t>
      </w:r>
      <w:r w:rsidRPr="00F9475C">
        <w:rPr>
          <w:rFonts w:ascii="PingFang SC" w:eastAsia="游明朝" w:hAnsi="PingFang SC"/>
          <w:color w:val="4472C4" w:themeColor="accent1"/>
          <w:sz w:val="21"/>
          <w:szCs w:val="21"/>
          <w:lang w:eastAsia="ja-JP"/>
        </w:rPr>
        <w:t>1</w:t>
      </w:r>
      <w:r w:rsidRPr="00F9475C">
        <w:rPr>
          <w:rFonts w:ascii="PingFang SC" w:eastAsia="游明朝" w:hAnsi="PingFang SC"/>
          <w:color w:val="4472C4" w:themeColor="accent1"/>
          <w:sz w:val="21"/>
          <w:szCs w:val="21"/>
          <w:lang w:eastAsia="ja-JP"/>
        </w:rPr>
        <w:t>志望の領域に選んだ理由は、私自身が</w:t>
      </w:r>
      <w:r w:rsidR="00993C6F">
        <w:rPr>
          <w:rFonts w:ascii="PingFang SC" w:eastAsia="游明朝" w:hAnsi="PingFang SC" w:hint="eastAsia"/>
          <w:color w:val="4472C4" w:themeColor="accent1"/>
          <w:sz w:val="21"/>
          <w:szCs w:val="21"/>
          <w:lang w:eastAsia="ja-JP"/>
        </w:rPr>
        <w:t>データ分析</w:t>
      </w:r>
      <w:r w:rsidR="00153AD6">
        <w:rPr>
          <w:rFonts w:ascii="PingFang SC" w:eastAsia="游明朝" w:hAnsi="PingFang SC" w:hint="eastAsia"/>
          <w:color w:val="4472C4" w:themeColor="accent1"/>
          <w:sz w:val="21"/>
          <w:szCs w:val="21"/>
          <w:lang w:eastAsia="ja-JP"/>
        </w:rPr>
        <w:t>の仕事に</w:t>
      </w:r>
      <w:r w:rsidR="000C653C">
        <w:rPr>
          <w:rFonts w:ascii="PingFang SC" w:eastAsia="游明朝" w:hAnsi="PingFang SC" w:hint="eastAsia"/>
          <w:color w:val="4472C4" w:themeColor="accent1"/>
          <w:sz w:val="21"/>
          <w:szCs w:val="21"/>
          <w:lang w:eastAsia="ja-JP"/>
        </w:rPr>
        <w:t>興味を持ち、そしてマーケティングデータサイエンティスト職に就きたいと考えているからです</w:t>
      </w:r>
      <w:r w:rsidR="00153AD6">
        <w:rPr>
          <w:rFonts w:ascii="PingFang SC" w:eastAsia="游明朝" w:hAnsi="PingFang SC" w:hint="eastAsia"/>
          <w:color w:val="4472C4" w:themeColor="accent1"/>
          <w:sz w:val="21"/>
          <w:szCs w:val="21"/>
          <w:lang w:eastAsia="ja-JP"/>
        </w:rPr>
        <w:t>。私は</w:t>
      </w:r>
      <w:r w:rsidRPr="00F9475C">
        <w:rPr>
          <w:rFonts w:ascii="PingFang SC" w:eastAsia="游明朝" w:hAnsi="PingFang SC"/>
          <w:color w:val="4472C4" w:themeColor="accent1"/>
          <w:sz w:val="21"/>
          <w:szCs w:val="21"/>
          <w:lang w:eastAsia="ja-JP"/>
        </w:rPr>
        <w:t>大学二年次に</w:t>
      </w:r>
      <w:r w:rsidR="00993C6F">
        <w:rPr>
          <w:rFonts w:ascii="PingFang SC" w:eastAsia="游明朝" w:hAnsi="PingFang SC" w:hint="eastAsia"/>
          <w:color w:val="4472C4" w:themeColor="accent1"/>
          <w:sz w:val="21"/>
          <w:szCs w:val="21"/>
          <w:lang w:eastAsia="ja-JP"/>
        </w:rPr>
        <w:t>データ解析</w:t>
      </w:r>
      <w:r w:rsidRPr="00F9475C">
        <w:rPr>
          <w:rFonts w:ascii="PingFang SC" w:eastAsia="游明朝" w:hAnsi="PingFang SC"/>
          <w:color w:val="4472C4" w:themeColor="accent1"/>
          <w:sz w:val="21"/>
          <w:szCs w:val="21"/>
          <w:lang w:eastAsia="ja-JP"/>
        </w:rPr>
        <w:t>いう授業</w:t>
      </w:r>
      <w:r w:rsidR="00993C6F">
        <w:rPr>
          <w:rFonts w:ascii="PingFang SC" w:eastAsia="游明朝" w:hAnsi="PingFang SC" w:hint="eastAsia"/>
          <w:color w:val="4472C4" w:themeColor="accent1"/>
          <w:sz w:val="21"/>
          <w:szCs w:val="21"/>
          <w:lang w:eastAsia="ja-JP"/>
        </w:rPr>
        <w:t>で</w:t>
      </w:r>
      <w:r w:rsidR="00153AD6">
        <w:rPr>
          <w:rFonts w:ascii="PingFang SC" w:eastAsia="游明朝" w:hAnsi="PingFang SC" w:hint="eastAsia"/>
          <w:color w:val="4472C4" w:themeColor="accent1"/>
          <w:sz w:val="21"/>
          <w:szCs w:val="21"/>
          <w:lang w:eastAsia="ja-JP"/>
        </w:rPr>
        <w:t>プロ野球チームの勝敗</w:t>
      </w:r>
      <w:r w:rsidR="00993C6F">
        <w:rPr>
          <w:rFonts w:ascii="PingFang SC" w:eastAsia="游明朝" w:hAnsi="PingFang SC" w:hint="eastAsia"/>
          <w:color w:val="4472C4" w:themeColor="accent1"/>
          <w:sz w:val="21"/>
          <w:szCs w:val="21"/>
          <w:lang w:eastAsia="ja-JP"/>
        </w:rPr>
        <w:t>データを</w:t>
      </w:r>
      <w:r w:rsidR="00993C6F">
        <w:rPr>
          <w:rFonts w:ascii="PingFang SC" w:eastAsia="游明朝" w:hAnsi="PingFang SC" w:hint="eastAsia"/>
          <w:color w:val="4472C4" w:themeColor="accent1"/>
          <w:sz w:val="21"/>
          <w:szCs w:val="21"/>
          <w:lang w:eastAsia="ja-JP"/>
        </w:rPr>
        <w:t>R</w:t>
      </w:r>
      <w:r w:rsidR="00993C6F">
        <w:rPr>
          <w:rFonts w:ascii="PingFang SC" w:eastAsia="游明朝" w:hAnsi="PingFang SC" w:hint="eastAsia"/>
          <w:color w:val="4472C4" w:themeColor="accent1"/>
          <w:sz w:val="21"/>
          <w:szCs w:val="21"/>
          <w:lang w:eastAsia="ja-JP"/>
        </w:rPr>
        <w:t>のライブラリパッケージを利用し</w:t>
      </w:r>
      <w:r w:rsidR="00153AD6">
        <w:rPr>
          <w:rFonts w:ascii="PingFang SC" w:eastAsia="游明朝" w:hAnsi="PingFang SC" w:hint="eastAsia"/>
          <w:color w:val="4472C4" w:themeColor="accent1"/>
          <w:sz w:val="21"/>
          <w:szCs w:val="21"/>
          <w:lang w:eastAsia="ja-JP"/>
        </w:rPr>
        <w:t>分析したり</w:t>
      </w:r>
      <w:r w:rsidR="00993C6F">
        <w:rPr>
          <w:rFonts w:ascii="PingFang SC" w:eastAsia="游明朝" w:hAnsi="PingFang SC" w:hint="eastAsia"/>
          <w:color w:val="4472C4" w:themeColor="accent1"/>
          <w:sz w:val="21"/>
          <w:szCs w:val="21"/>
          <w:lang w:eastAsia="ja-JP"/>
        </w:rPr>
        <w:t>図表を描いたり</w:t>
      </w:r>
      <w:r w:rsidR="00153AD6">
        <w:rPr>
          <w:rFonts w:ascii="PingFang SC" w:eastAsia="游明朝" w:hAnsi="PingFang SC" w:hint="eastAsia"/>
          <w:color w:val="4472C4" w:themeColor="accent1"/>
          <w:sz w:val="21"/>
          <w:szCs w:val="21"/>
          <w:lang w:eastAsia="ja-JP"/>
        </w:rPr>
        <w:t>し</w:t>
      </w:r>
      <w:r w:rsidR="00993C6F">
        <w:rPr>
          <w:rFonts w:ascii="PingFang SC" w:eastAsia="游明朝" w:hAnsi="PingFang SC" w:hint="eastAsia"/>
          <w:color w:val="4472C4" w:themeColor="accent1"/>
          <w:sz w:val="21"/>
          <w:szCs w:val="21"/>
          <w:lang w:eastAsia="ja-JP"/>
        </w:rPr>
        <w:t>、</w:t>
      </w:r>
      <w:r w:rsidR="00153AD6">
        <w:rPr>
          <w:rFonts w:ascii="PingFang SC" w:eastAsia="游明朝" w:hAnsi="PingFang SC" w:hint="eastAsia"/>
          <w:color w:val="4472C4" w:themeColor="accent1"/>
          <w:sz w:val="21"/>
          <w:szCs w:val="21"/>
          <w:lang w:eastAsia="ja-JP"/>
        </w:rPr>
        <w:t>分析結果</w:t>
      </w:r>
      <w:r w:rsidR="00993C6F">
        <w:rPr>
          <w:rFonts w:ascii="PingFang SC" w:eastAsia="游明朝" w:hAnsi="PingFang SC" w:hint="eastAsia"/>
          <w:color w:val="4472C4" w:themeColor="accent1"/>
          <w:sz w:val="21"/>
          <w:szCs w:val="21"/>
          <w:lang w:eastAsia="ja-JP"/>
        </w:rPr>
        <w:t>を</w:t>
      </w:r>
      <w:r w:rsidR="00993C6F">
        <w:rPr>
          <w:rFonts w:ascii="PingFang SC" w:eastAsia="游明朝" w:hAnsi="PingFang SC" w:hint="eastAsia"/>
          <w:color w:val="4472C4" w:themeColor="accent1"/>
          <w:sz w:val="21"/>
          <w:szCs w:val="21"/>
          <w:lang w:eastAsia="ja-JP"/>
        </w:rPr>
        <w:t>PP</w:t>
      </w:r>
      <w:r w:rsidR="00993C6F">
        <w:rPr>
          <w:rFonts w:ascii="PingFang SC" w:eastAsia="游明朝" w:hAnsi="PingFang SC" w:hint="eastAsia"/>
          <w:color w:val="4472C4" w:themeColor="accent1"/>
          <w:sz w:val="21"/>
          <w:szCs w:val="21"/>
          <w:lang w:eastAsia="ja-JP"/>
        </w:rPr>
        <w:t>Ｔにして発表し</w:t>
      </w:r>
      <w:r w:rsidR="000C653C">
        <w:rPr>
          <w:rFonts w:ascii="PingFang SC" w:eastAsia="游明朝" w:hAnsi="PingFang SC" w:hint="eastAsia"/>
          <w:color w:val="4472C4" w:themeColor="accent1"/>
          <w:sz w:val="21"/>
          <w:szCs w:val="21"/>
          <w:lang w:eastAsia="ja-JP"/>
        </w:rPr>
        <w:t>て非常に</w:t>
      </w:r>
      <w:r w:rsidR="000C653C" w:rsidRPr="000C653C">
        <w:rPr>
          <w:rFonts w:ascii="PingFang SC" w:eastAsia="游明朝" w:hAnsi="PingFang SC" w:hint="eastAsia"/>
          <w:color w:val="4472C4" w:themeColor="accent1"/>
          <w:sz w:val="21"/>
          <w:szCs w:val="21"/>
          <w:lang w:eastAsia="ja-JP"/>
        </w:rPr>
        <w:t>達成感を感じ</w:t>
      </w:r>
      <w:r w:rsidR="000C653C">
        <w:rPr>
          <w:rFonts w:ascii="PingFang SC" w:eastAsia="游明朝" w:hAnsi="PingFang SC" w:hint="eastAsia"/>
          <w:color w:val="4472C4" w:themeColor="accent1"/>
          <w:sz w:val="21"/>
          <w:szCs w:val="21"/>
          <w:lang w:eastAsia="ja-JP"/>
        </w:rPr>
        <w:t>、就職もデータ分析にする仕事に就きたいと思</w:t>
      </w:r>
      <w:r w:rsidR="000C653C">
        <w:rPr>
          <w:rFonts w:ascii="PingFang SC" w:eastAsia="游明朝" w:hAnsi="PingFang SC" w:hint="eastAsia"/>
          <w:color w:val="4472C4" w:themeColor="accent1"/>
          <w:sz w:val="21"/>
          <w:szCs w:val="21"/>
          <w:lang w:eastAsia="ja-JP"/>
        </w:rPr>
        <w:lastRenderedPageBreak/>
        <w:t>うようになりました。</w:t>
      </w:r>
    </w:p>
    <w:p w14:paraId="163740B4" w14:textId="60B9FACD" w:rsidR="001575BA" w:rsidRDefault="001575BA" w:rsidP="00F9475C">
      <w:pPr>
        <w:rPr>
          <w:rFonts w:ascii="PingFang SC" w:eastAsia="游明朝" w:hAnsi="PingFang SC"/>
          <w:color w:val="4472C4" w:themeColor="accent1"/>
          <w:sz w:val="21"/>
          <w:szCs w:val="21"/>
          <w:lang w:eastAsia="ja-JP"/>
        </w:rPr>
      </w:pPr>
    </w:p>
    <w:p w14:paraId="4FF1FEDF" w14:textId="77777777" w:rsidR="001575BA" w:rsidRPr="001575BA" w:rsidRDefault="001575BA" w:rsidP="001575BA">
      <w:pPr>
        <w:rPr>
          <w:rFonts w:ascii="PingFang SC" w:eastAsia="游明朝" w:hAnsi="PingFang SC"/>
          <w:color w:val="4472C4" w:themeColor="accent1"/>
          <w:sz w:val="21"/>
          <w:szCs w:val="21"/>
          <w:lang w:eastAsia="ja-JP"/>
        </w:rPr>
      </w:pPr>
      <w:bookmarkStart w:id="65" w:name="_GoBack"/>
      <w:r w:rsidRPr="001575BA">
        <w:rPr>
          <w:rFonts w:ascii="PingFang SC" w:eastAsia="游明朝" w:hAnsi="PingFang SC" w:hint="eastAsia"/>
          <w:color w:val="4472C4" w:themeColor="accent1"/>
          <w:sz w:val="21"/>
          <w:szCs w:val="21"/>
          <w:lang w:eastAsia="ja-JP"/>
        </w:rPr>
        <w:t>大学</w:t>
      </w:r>
      <w:r w:rsidRPr="001575BA">
        <w:rPr>
          <w:rFonts w:ascii="PingFang SC" w:eastAsia="游明朝" w:hAnsi="PingFang SC"/>
          <w:color w:val="4472C4" w:themeColor="accent1"/>
          <w:sz w:val="21"/>
          <w:szCs w:val="21"/>
          <w:lang w:eastAsia="ja-JP"/>
        </w:rPr>
        <w:t>1</w:t>
      </w:r>
      <w:r w:rsidRPr="001575BA">
        <w:rPr>
          <w:rFonts w:ascii="PingFang SC" w:eastAsia="游明朝" w:hAnsi="PingFang SC"/>
          <w:color w:val="4472C4" w:themeColor="accent1"/>
          <w:sz w:val="21"/>
          <w:szCs w:val="21"/>
          <w:lang w:eastAsia="ja-JP"/>
        </w:rPr>
        <w:t>年次に</w:t>
      </w:r>
      <w:r w:rsidRPr="001575BA">
        <w:rPr>
          <w:rFonts w:ascii="PingFang SC" w:eastAsia="游明朝" w:hAnsi="PingFang SC"/>
          <w:color w:val="4472C4" w:themeColor="accent1"/>
          <w:sz w:val="21"/>
          <w:szCs w:val="21"/>
          <w:lang w:eastAsia="ja-JP"/>
        </w:rPr>
        <w:t>C</w:t>
      </w:r>
      <w:r w:rsidRPr="001575BA">
        <w:rPr>
          <w:rFonts w:ascii="PingFang SC" w:eastAsia="游明朝" w:hAnsi="PingFang SC"/>
          <w:color w:val="4472C4" w:themeColor="accent1"/>
          <w:sz w:val="21"/>
          <w:szCs w:val="21"/>
          <w:lang w:eastAsia="ja-JP"/>
        </w:rPr>
        <w:t>言語で行列計算レベルのプログラミングをしたことがあります。</w:t>
      </w:r>
      <w:r w:rsidRPr="001575BA">
        <w:rPr>
          <w:rFonts w:ascii="PingFang SC" w:eastAsia="游明朝" w:hAnsi="PingFang SC"/>
          <w:color w:val="4472C4" w:themeColor="accent1"/>
          <w:sz w:val="21"/>
          <w:szCs w:val="21"/>
          <w:lang w:eastAsia="ja-JP"/>
        </w:rPr>
        <w:t>JAVA</w:t>
      </w:r>
      <w:r w:rsidRPr="001575BA">
        <w:rPr>
          <w:rFonts w:ascii="PingFang SC" w:eastAsia="游明朝" w:hAnsi="PingFang SC"/>
          <w:color w:val="4472C4" w:themeColor="accent1"/>
          <w:sz w:val="21"/>
          <w:szCs w:val="21"/>
          <w:lang w:eastAsia="ja-JP"/>
        </w:rPr>
        <w:t>でじゃんけんのゲームを作ったことがあります。</w:t>
      </w:r>
    </w:p>
    <w:p w14:paraId="11CB8BC1" w14:textId="77777777" w:rsidR="001575BA" w:rsidRPr="001575BA" w:rsidRDefault="001575BA" w:rsidP="001575BA">
      <w:pPr>
        <w:rPr>
          <w:rFonts w:ascii="PingFang SC" w:eastAsia="游明朝" w:hAnsi="PingFang SC"/>
          <w:color w:val="4472C4" w:themeColor="accent1"/>
          <w:sz w:val="21"/>
          <w:szCs w:val="21"/>
          <w:lang w:eastAsia="ja-JP"/>
        </w:rPr>
      </w:pPr>
      <w:r w:rsidRPr="001575BA">
        <w:rPr>
          <w:rFonts w:ascii="PingFang SC" w:eastAsia="游明朝" w:hAnsi="PingFang SC" w:hint="eastAsia"/>
          <w:color w:val="4472C4" w:themeColor="accent1"/>
          <w:sz w:val="21"/>
          <w:szCs w:val="21"/>
          <w:lang w:eastAsia="ja-JP"/>
        </w:rPr>
        <w:t>大学</w:t>
      </w:r>
      <w:r w:rsidRPr="001575BA">
        <w:rPr>
          <w:rFonts w:ascii="PingFang SC" w:eastAsia="游明朝" w:hAnsi="PingFang SC"/>
          <w:color w:val="4472C4" w:themeColor="accent1"/>
          <w:sz w:val="21"/>
          <w:szCs w:val="21"/>
          <w:lang w:eastAsia="ja-JP"/>
        </w:rPr>
        <w:t>2</w:t>
      </w:r>
      <w:r w:rsidRPr="001575BA">
        <w:rPr>
          <w:rFonts w:ascii="PingFang SC" w:eastAsia="游明朝" w:hAnsi="PingFang SC"/>
          <w:color w:val="4472C4" w:themeColor="accent1"/>
          <w:sz w:val="21"/>
          <w:szCs w:val="21"/>
          <w:lang w:eastAsia="ja-JP"/>
        </w:rPr>
        <w:t>年次にプロ野球チームの勝敗やテニス選手のフォームデータを分析し、図表を作って班で発表したことがあります。</w:t>
      </w:r>
    </w:p>
    <w:p w14:paraId="59D77A44" w14:textId="48BD1D51" w:rsidR="001575BA" w:rsidRPr="00F9475C" w:rsidRDefault="001575BA" w:rsidP="001575BA">
      <w:pPr>
        <w:rPr>
          <w:rFonts w:ascii="PingFang SC" w:eastAsia="游明朝" w:hAnsi="PingFang SC" w:hint="eastAsia"/>
          <w:color w:val="4472C4" w:themeColor="accent1"/>
          <w:sz w:val="21"/>
          <w:szCs w:val="21"/>
          <w:lang w:eastAsia="ja-JP"/>
        </w:rPr>
      </w:pPr>
      <w:r w:rsidRPr="001575BA">
        <w:rPr>
          <w:rFonts w:ascii="PingFang SC" w:eastAsia="游明朝" w:hAnsi="PingFang SC" w:hint="eastAsia"/>
          <w:color w:val="4472C4" w:themeColor="accent1"/>
          <w:sz w:val="21"/>
          <w:szCs w:val="21"/>
          <w:lang w:eastAsia="ja-JP"/>
        </w:rPr>
        <w:t>大学</w:t>
      </w:r>
      <w:r w:rsidRPr="001575BA">
        <w:rPr>
          <w:rFonts w:ascii="PingFang SC" w:eastAsia="游明朝" w:hAnsi="PingFang SC"/>
          <w:color w:val="4472C4" w:themeColor="accent1"/>
          <w:sz w:val="21"/>
          <w:szCs w:val="21"/>
          <w:lang w:eastAsia="ja-JP"/>
        </w:rPr>
        <w:t>2</w:t>
      </w:r>
      <w:r w:rsidRPr="001575BA">
        <w:rPr>
          <w:rFonts w:ascii="PingFang SC" w:eastAsia="游明朝" w:hAnsi="PingFang SC"/>
          <w:color w:val="4472C4" w:themeColor="accent1"/>
          <w:sz w:val="21"/>
          <w:szCs w:val="21"/>
          <w:lang w:eastAsia="ja-JP"/>
        </w:rPr>
        <w:t>年次にデータベースという授業で</w:t>
      </w:r>
      <w:r w:rsidRPr="001575BA">
        <w:rPr>
          <w:rFonts w:ascii="PingFang SC" w:eastAsia="游明朝" w:hAnsi="PingFang SC"/>
          <w:color w:val="4472C4" w:themeColor="accent1"/>
          <w:sz w:val="21"/>
          <w:szCs w:val="21"/>
          <w:lang w:eastAsia="ja-JP"/>
        </w:rPr>
        <w:t>SQL</w:t>
      </w:r>
      <w:r w:rsidRPr="001575BA">
        <w:rPr>
          <w:rFonts w:ascii="PingFang SC" w:eastAsia="游明朝" w:hAnsi="PingFang SC"/>
          <w:color w:val="4472C4" w:themeColor="accent1"/>
          <w:sz w:val="21"/>
          <w:szCs w:val="21"/>
          <w:lang w:eastAsia="ja-JP"/>
        </w:rPr>
        <w:t>の基本な書き方を勉強していたことがあります。</w:t>
      </w:r>
      <w:bookmarkEnd w:id="65"/>
    </w:p>
    <w:sectPr w:rsidR="001575BA" w:rsidRPr="00F9475C" w:rsidSect="00B46E36">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c30752@gmail.com" w:date="2020-02-09T22:32:00Z" w:initials="l">
    <w:p w14:paraId="1191CA81" w14:textId="6C8D154D" w:rsidR="00475C11" w:rsidRDefault="00475C11">
      <w:pPr>
        <w:pStyle w:val="a7"/>
      </w:pPr>
      <w:r>
        <w:rPr>
          <w:rStyle w:val="a6"/>
        </w:rPr>
        <w:annotationRef/>
      </w:r>
      <w:r>
        <w:rPr>
          <w:rFonts w:hint="eastAsia"/>
        </w:rPr>
        <w:t>成長、成功感觉有点重复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91CA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91CA81" w16cid:durableId="21EB0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Microsoft YaHei"/>
    <w:charset w:val="86"/>
    <w:family w:val="swiss"/>
    <w:pitch w:val="variable"/>
    <w:sig w:usb0="A00002FF" w:usb1="7ACFFDFB" w:usb2="00000017" w:usb3="00000000" w:csb0="00140001" w:csb1="00000000"/>
  </w:font>
  <w:font w:name="Helvetica">
    <w:panose1 w:val="020B0504020202020204"/>
    <w:charset w:val="00"/>
    <w:family w:val="auto"/>
    <w:pitch w:val="variable"/>
    <w:sig w:usb0="E00002FF" w:usb1="5000785B" w:usb2="00000000" w:usb3="00000000" w:csb0="0000019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30752@gmail.com">
    <w15:presenceInfo w15:providerId="Windows Live" w15:userId="276e0a14d8fe0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49"/>
    <w:rsid w:val="00057070"/>
    <w:rsid w:val="00096D44"/>
    <w:rsid w:val="000C653C"/>
    <w:rsid w:val="00153AD6"/>
    <w:rsid w:val="001575BA"/>
    <w:rsid w:val="00177942"/>
    <w:rsid w:val="001C2E5D"/>
    <w:rsid w:val="00205408"/>
    <w:rsid w:val="002C27E3"/>
    <w:rsid w:val="0036087C"/>
    <w:rsid w:val="00380F62"/>
    <w:rsid w:val="00426639"/>
    <w:rsid w:val="00475C11"/>
    <w:rsid w:val="00620068"/>
    <w:rsid w:val="006712AF"/>
    <w:rsid w:val="006C10DB"/>
    <w:rsid w:val="007378E9"/>
    <w:rsid w:val="008B7DE3"/>
    <w:rsid w:val="008F4575"/>
    <w:rsid w:val="0094731D"/>
    <w:rsid w:val="00993C6F"/>
    <w:rsid w:val="009B59C5"/>
    <w:rsid w:val="009F6A7C"/>
    <w:rsid w:val="00A24682"/>
    <w:rsid w:val="00B46E36"/>
    <w:rsid w:val="00B969BE"/>
    <w:rsid w:val="00BF616C"/>
    <w:rsid w:val="00DB0249"/>
    <w:rsid w:val="00EF6029"/>
    <w:rsid w:val="00F9475C"/>
    <w:rsid w:val="00FA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C3EF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DB0249"/>
    <w:pPr>
      <w:widowControl/>
      <w:spacing w:line="300" w:lineRule="atLeast"/>
      <w:jc w:val="left"/>
    </w:pPr>
    <w:rPr>
      <w:rFonts w:ascii="PingFang SC" w:eastAsia="PingFang SC" w:hAnsi="PingFang SC" w:cs="Times New Roman"/>
      <w:color w:val="1D1D1D"/>
      <w:kern w:val="0"/>
      <w:sz w:val="20"/>
      <w:szCs w:val="20"/>
    </w:rPr>
  </w:style>
  <w:style w:type="paragraph" w:customStyle="1" w:styleId="p2">
    <w:name w:val="p2"/>
    <w:basedOn w:val="a"/>
    <w:rsid w:val="00DB0249"/>
    <w:pPr>
      <w:widowControl/>
      <w:spacing w:line="300" w:lineRule="atLeast"/>
      <w:jc w:val="left"/>
    </w:pPr>
    <w:rPr>
      <w:rFonts w:ascii="Helvetica" w:hAnsi="Helvetica" w:cs="Times New Roman"/>
      <w:color w:val="1D1D1D"/>
      <w:kern w:val="0"/>
      <w:sz w:val="20"/>
      <w:szCs w:val="20"/>
    </w:rPr>
  </w:style>
  <w:style w:type="paragraph" w:customStyle="1" w:styleId="p3">
    <w:name w:val="p3"/>
    <w:basedOn w:val="a"/>
    <w:rsid w:val="00DB0249"/>
    <w:pPr>
      <w:widowControl/>
      <w:spacing w:line="300" w:lineRule="atLeast"/>
      <w:jc w:val="left"/>
    </w:pPr>
    <w:rPr>
      <w:rFonts w:ascii="Helvetica" w:hAnsi="Helvetica" w:cs="Times New Roman"/>
      <w:color w:val="1D1D1D"/>
      <w:kern w:val="0"/>
      <w:sz w:val="20"/>
      <w:szCs w:val="20"/>
    </w:rPr>
  </w:style>
  <w:style w:type="character" w:customStyle="1" w:styleId="s1">
    <w:name w:val="s1"/>
    <w:basedOn w:val="a0"/>
    <w:rsid w:val="00DB0249"/>
    <w:rPr>
      <w:rFonts w:ascii="Lucida Grande" w:hAnsi="Lucida Grande" w:cs="Lucida Grande" w:hint="default"/>
      <w:sz w:val="20"/>
      <w:szCs w:val="20"/>
    </w:rPr>
  </w:style>
  <w:style w:type="character" w:customStyle="1" w:styleId="s2">
    <w:name w:val="s2"/>
    <w:basedOn w:val="a0"/>
    <w:rsid w:val="00DB0249"/>
    <w:rPr>
      <w:rFonts w:ascii="PingFang SC" w:eastAsia="PingFang SC" w:hAnsi="PingFang SC" w:hint="eastAsia"/>
      <w:sz w:val="20"/>
      <w:szCs w:val="20"/>
    </w:rPr>
  </w:style>
  <w:style w:type="character" w:customStyle="1" w:styleId="s3">
    <w:name w:val="s3"/>
    <w:basedOn w:val="a0"/>
    <w:rsid w:val="00DB0249"/>
    <w:rPr>
      <w:rFonts w:ascii="Helvetica" w:hAnsi="Helvetica" w:hint="default"/>
      <w:sz w:val="20"/>
      <w:szCs w:val="20"/>
    </w:rPr>
  </w:style>
  <w:style w:type="character" w:customStyle="1" w:styleId="apple-converted-space">
    <w:name w:val="apple-converted-space"/>
    <w:basedOn w:val="a0"/>
    <w:rsid w:val="00DB0249"/>
  </w:style>
  <w:style w:type="character" w:styleId="a3">
    <w:name w:val="Hyperlink"/>
    <w:basedOn w:val="a0"/>
    <w:uiPriority w:val="99"/>
    <w:semiHidden/>
    <w:unhideWhenUsed/>
    <w:rsid w:val="00DB0249"/>
    <w:rPr>
      <w:color w:val="0000FF"/>
      <w:u w:val="single"/>
    </w:rPr>
  </w:style>
  <w:style w:type="paragraph" w:styleId="a4">
    <w:name w:val="Balloon Text"/>
    <w:basedOn w:val="a"/>
    <w:link w:val="a5"/>
    <w:uiPriority w:val="99"/>
    <w:semiHidden/>
    <w:unhideWhenUsed/>
    <w:rsid w:val="00475C11"/>
    <w:rPr>
      <w:rFonts w:ascii="SimSun" w:eastAsia="SimSun"/>
      <w:sz w:val="18"/>
      <w:szCs w:val="18"/>
    </w:rPr>
  </w:style>
  <w:style w:type="character" w:customStyle="1" w:styleId="a5">
    <w:name w:val="吹き出し (文字)"/>
    <w:basedOn w:val="a0"/>
    <w:link w:val="a4"/>
    <w:uiPriority w:val="99"/>
    <w:semiHidden/>
    <w:rsid w:val="00475C11"/>
    <w:rPr>
      <w:rFonts w:ascii="SimSun" w:eastAsia="SimSun"/>
      <w:sz w:val="18"/>
      <w:szCs w:val="18"/>
    </w:rPr>
  </w:style>
  <w:style w:type="character" w:styleId="a6">
    <w:name w:val="annotation reference"/>
    <w:basedOn w:val="a0"/>
    <w:uiPriority w:val="99"/>
    <w:semiHidden/>
    <w:unhideWhenUsed/>
    <w:rsid w:val="00475C11"/>
    <w:rPr>
      <w:sz w:val="21"/>
      <w:szCs w:val="21"/>
    </w:rPr>
  </w:style>
  <w:style w:type="paragraph" w:styleId="a7">
    <w:name w:val="annotation text"/>
    <w:basedOn w:val="a"/>
    <w:link w:val="a8"/>
    <w:uiPriority w:val="99"/>
    <w:semiHidden/>
    <w:unhideWhenUsed/>
    <w:rsid w:val="00475C11"/>
    <w:pPr>
      <w:jc w:val="left"/>
    </w:pPr>
  </w:style>
  <w:style w:type="character" w:customStyle="1" w:styleId="a8">
    <w:name w:val="コメント文字列 (文字)"/>
    <w:basedOn w:val="a0"/>
    <w:link w:val="a7"/>
    <w:uiPriority w:val="99"/>
    <w:semiHidden/>
    <w:rsid w:val="00475C11"/>
  </w:style>
  <w:style w:type="paragraph" w:styleId="a9">
    <w:name w:val="annotation subject"/>
    <w:basedOn w:val="a7"/>
    <w:next w:val="a7"/>
    <w:link w:val="aa"/>
    <w:uiPriority w:val="99"/>
    <w:semiHidden/>
    <w:unhideWhenUsed/>
    <w:rsid w:val="00475C11"/>
    <w:rPr>
      <w:b/>
      <w:bCs/>
    </w:rPr>
  </w:style>
  <w:style w:type="character" w:customStyle="1" w:styleId="aa">
    <w:name w:val="コメント内容 (文字)"/>
    <w:basedOn w:val="a8"/>
    <w:link w:val="a9"/>
    <w:uiPriority w:val="99"/>
    <w:semiHidden/>
    <w:rsid w:val="00475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095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tuchaoyi2017@gmail.com" TargetMode="Externa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565</Words>
  <Characters>3222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王戴維</dc:creator>
  <cp:keywords/>
  <dc:description/>
  <cp:lastModifiedBy>ト超逸</cp:lastModifiedBy>
  <cp:revision>11</cp:revision>
  <dcterms:created xsi:type="dcterms:W3CDTF">2020-02-11T05:31:00Z</dcterms:created>
  <dcterms:modified xsi:type="dcterms:W3CDTF">2020-02-11T15:11:00Z</dcterms:modified>
</cp:coreProperties>
</file>